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A1701" w14:textId="77777777" w:rsidR="00F56275" w:rsidRPr="00F56275" w:rsidRDefault="00F56275" w:rsidP="00F56275">
      <w:pPr>
        <w:spacing w:after="0" w:line="240" w:lineRule="auto"/>
        <w:rPr>
          <w:rFonts w:ascii="Segoe UI" w:eastAsia="Times New Roman" w:hAnsi="Segoe UI" w:cs="Segoe UI"/>
          <w:color w:val="000000"/>
          <w:sz w:val="27"/>
          <w:szCs w:val="27"/>
        </w:rPr>
      </w:pPr>
      <w:r w:rsidRPr="00F56275">
        <w:rPr>
          <w:rFonts w:ascii="Segoe UI" w:eastAsia="Times New Roman" w:hAnsi="Segoe UI" w:cs="Segoe UI"/>
          <w:color w:val="000000"/>
          <w:sz w:val="27"/>
          <w:szCs w:val="27"/>
        </w:rPr>
        <w:t>Advanced Objects Introduction</w:t>
      </w:r>
    </w:p>
    <w:p w14:paraId="2DC14DF1" w14:textId="77777777" w:rsidR="00F56275" w:rsidRPr="00F56275" w:rsidRDefault="00F56275" w:rsidP="00F56275">
      <w:pPr>
        <w:spacing w:after="100" w:afterAutospacing="1" w:line="240" w:lineRule="auto"/>
        <w:rPr>
          <w:rFonts w:ascii="Segoe UI" w:eastAsia="Times New Roman" w:hAnsi="Segoe UI" w:cs="Segoe UI"/>
          <w:color w:val="10162F"/>
          <w:sz w:val="27"/>
          <w:szCs w:val="27"/>
        </w:rPr>
      </w:pPr>
      <w:r w:rsidRPr="00F56275">
        <w:rPr>
          <w:rFonts w:ascii="Segoe UI" w:eastAsia="Times New Roman" w:hAnsi="Segoe UI" w:cs="Segoe UI"/>
          <w:color w:val="10162F"/>
          <w:sz w:val="27"/>
          <w:szCs w:val="27"/>
        </w:rPr>
        <w:t>Remember, objects in JavaScript are containers that store data and functionality. In this lesson, we will build upon the fundamentals of creating objects and explore some advanced concepts.</w:t>
      </w:r>
    </w:p>
    <w:p w14:paraId="6BD7E273" w14:textId="77777777" w:rsidR="00F56275" w:rsidRPr="00F56275" w:rsidRDefault="00F56275" w:rsidP="00F56275">
      <w:pPr>
        <w:spacing w:after="100" w:afterAutospacing="1" w:line="240" w:lineRule="auto"/>
        <w:rPr>
          <w:rFonts w:ascii="Segoe UI" w:eastAsia="Times New Roman" w:hAnsi="Segoe UI" w:cs="Segoe UI"/>
          <w:color w:val="10162F"/>
          <w:sz w:val="27"/>
          <w:szCs w:val="27"/>
        </w:rPr>
      </w:pPr>
      <w:r w:rsidRPr="00F56275">
        <w:rPr>
          <w:rFonts w:ascii="Segoe UI" w:eastAsia="Times New Roman" w:hAnsi="Segoe UI" w:cs="Segoe UI"/>
          <w:color w:val="10162F"/>
          <w:sz w:val="27"/>
          <w:szCs w:val="27"/>
        </w:rPr>
        <w:t>So if there are no objections, let’s learn more about objects!</w:t>
      </w:r>
    </w:p>
    <w:p w14:paraId="5417560E" w14:textId="77777777" w:rsidR="00F56275" w:rsidRPr="00F56275" w:rsidRDefault="00F56275" w:rsidP="00F56275">
      <w:pPr>
        <w:spacing w:after="100" w:afterAutospacing="1" w:line="240" w:lineRule="auto"/>
        <w:rPr>
          <w:rFonts w:ascii="Segoe UI" w:eastAsia="Times New Roman" w:hAnsi="Segoe UI" w:cs="Segoe UI"/>
          <w:color w:val="10162F"/>
          <w:sz w:val="27"/>
          <w:szCs w:val="27"/>
        </w:rPr>
      </w:pPr>
      <w:r w:rsidRPr="00F56275">
        <w:rPr>
          <w:rFonts w:ascii="Segoe UI" w:eastAsia="Times New Roman" w:hAnsi="Segoe UI" w:cs="Segoe UI"/>
          <w:color w:val="10162F"/>
          <w:sz w:val="27"/>
          <w:szCs w:val="27"/>
        </w:rPr>
        <w:t>In this lesson we will cover these topics:</w:t>
      </w:r>
    </w:p>
    <w:p w14:paraId="1E4D2FBA" w14:textId="77777777" w:rsidR="00F56275" w:rsidRPr="00F56275" w:rsidRDefault="00F56275" w:rsidP="00F56275">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F56275">
        <w:rPr>
          <w:rFonts w:ascii="Segoe UI" w:eastAsia="Times New Roman" w:hAnsi="Segoe UI" w:cs="Segoe UI"/>
          <w:color w:val="10162F"/>
          <w:sz w:val="27"/>
          <w:szCs w:val="27"/>
        </w:rPr>
        <w:t>how to use the </w:t>
      </w:r>
      <w:r w:rsidRPr="00F56275">
        <w:rPr>
          <w:rFonts w:ascii="Consolas" w:eastAsia="Times New Roman" w:hAnsi="Consolas" w:cs="Courier New"/>
          <w:color w:val="15141F"/>
          <w:shd w:val="clear" w:color="auto" w:fill="EAE9ED"/>
        </w:rPr>
        <w:t>this</w:t>
      </w:r>
      <w:r w:rsidRPr="00F56275">
        <w:rPr>
          <w:rFonts w:ascii="Segoe UI" w:eastAsia="Times New Roman" w:hAnsi="Segoe UI" w:cs="Segoe UI"/>
          <w:color w:val="10162F"/>
          <w:sz w:val="27"/>
          <w:szCs w:val="27"/>
        </w:rPr>
        <w:t> keyword.</w:t>
      </w:r>
    </w:p>
    <w:p w14:paraId="122CC7D8" w14:textId="77777777" w:rsidR="00F56275" w:rsidRPr="00F56275" w:rsidRDefault="00F56275" w:rsidP="00F56275">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F56275">
        <w:rPr>
          <w:rFonts w:ascii="Segoe UI" w:eastAsia="Times New Roman" w:hAnsi="Segoe UI" w:cs="Segoe UI"/>
          <w:color w:val="10162F"/>
          <w:sz w:val="27"/>
          <w:szCs w:val="27"/>
        </w:rPr>
        <w:t>conveying privacy in JavaScript methods.</w:t>
      </w:r>
    </w:p>
    <w:p w14:paraId="5AFB51B4" w14:textId="77777777" w:rsidR="00F56275" w:rsidRPr="00F56275" w:rsidRDefault="00F56275" w:rsidP="00F56275">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F56275">
        <w:rPr>
          <w:rFonts w:ascii="Segoe UI" w:eastAsia="Times New Roman" w:hAnsi="Segoe UI" w:cs="Segoe UI"/>
          <w:color w:val="10162F"/>
          <w:sz w:val="27"/>
          <w:szCs w:val="27"/>
        </w:rPr>
        <w:t>defining getters and setters in objects.</w:t>
      </w:r>
    </w:p>
    <w:p w14:paraId="767A54FB" w14:textId="77777777" w:rsidR="00F56275" w:rsidRPr="00F56275" w:rsidRDefault="00F56275" w:rsidP="00F56275">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F56275">
        <w:rPr>
          <w:rFonts w:ascii="Segoe UI" w:eastAsia="Times New Roman" w:hAnsi="Segoe UI" w:cs="Segoe UI"/>
          <w:color w:val="10162F"/>
          <w:sz w:val="27"/>
          <w:szCs w:val="27"/>
        </w:rPr>
        <w:t>creating factory functions.</w:t>
      </w:r>
    </w:p>
    <w:p w14:paraId="4E1B2548" w14:textId="77777777" w:rsidR="00F56275" w:rsidRPr="00F56275" w:rsidRDefault="00F56275" w:rsidP="00F56275">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F56275">
        <w:rPr>
          <w:rFonts w:ascii="Segoe UI" w:eastAsia="Times New Roman" w:hAnsi="Segoe UI" w:cs="Segoe UI"/>
          <w:color w:val="10162F"/>
          <w:sz w:val="27"/>
          <w:szCs w:val="27"/>
        </w:rPr>
        <w:t>using destructuring techniques.</w:t>
      </w:r>
    </w:p>
    <w:p w14:paraId="02721DFE" w14:textId="77777777" w:rsidR="00F56275" w:rsidRPr="00F56275" w:rsidRDefault="00F56275" w:rsidP="00F56275">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F56275">
        <w:rPr>
          <w:rFonts w:ascii="Segoe UI" w:eastAsia="Times New Roman" w:hAnsi="Segoe UI" w:cs="Segoe UI"/>
          <w:b/>
          <w:bCs/>
          <w:color w:val="19191A"/>
          <w:sz w:val="27"/>
          <w:szCs w:val="27"/>
        </w:rPr>
        <w:t>Instructions</w:t>
      </w:r>
    </w:p>
    <w:p w14:paraId="6EF53CC9" w14:textId="77777777" w:rsidR="00F56275" w:rsidRPr="00F56275" w:rsidRDefault="00F56275" w:rsidP="00F56275">
      <w:pPr>
        <w:spacing w:after="0" w:line="240" w:lineRule="auto"/>
        <w:rPr>
          <w:rFonts w:ascii="Segoe UI" w:eastAsia="Times New Roman" w:hAnsi="Segoe UI" w:cs="Segoe UI"/>
          <w:color w:val="10162F"/>
          <w:sz w:val="27"/>
          <w:szCs w:val="27"/>
        </w:rPr>
      </w:pPr>
      <w:r w:rsidRPr="00F56275">
        <w:rPr>
          <w:rFonts w:ascii="Segoe UI" w:eastAsia="Times New Roman" w:hAnsi="Segoe UI" w:cs="Segoe UI"/>
          <w:color w:val="10162F"/>
          <w:sz w:val="27"/>
          <w:szCs w:val="27"/>
        </w:rPr>
        <w:t>Look over the code in </w:t>
      </w:r>
      <w:r w:rsidRPr="00F56275">
        <w:rPr>
          <w:rFonts w:ascii="Segoe UI" w:eastAsia="Times New Roman" w:hAnsi="Segoe UI" w:cs="Segoe UI"/>
          <w:b/>
          <w:bCs/>
          <w:color w:val="10162F"/>
          <w:sz w:val="27"/>
          <w:szCs w:val="27"/>
        </w:rPr>
        <w:t>main.js</w:t>
      </w:r>
      <w:r w:rsidRPr="00F56275">
        <w:rPr>
          <w:rFonts w:ascii="Segoe UI" w:eastAsia="Times New Roman" w:hAnsi="Segoe UI" w:cs="Segoe UI"/>
          <w:color w:val="10162F"/>
          <w:sz w:val="27"/>
          <w:szCs w:val="27"/>
        </w:rPr>
        <w:t> to see examples of the object related concept covered in the lesson. Then click next to get started on learning these concepts!</w:t>
      </w:r>
    </w:p>
    <w:p w14:paraId="6A81CBE5" w14:textId="6DDF21E7" w:rsidR="00F56275" w:rsidRDefault="00F56275">
      <w:r>
        <w:br w:type="page"/>
      </w:r>
    </w:p>
    <w:p w14:paraId="0E8F87C3" w14:textId="77777777" w:rsidR="00F56275" w:rsidRDefault="00F56275" w:rsidP="00F56275">
      <w:pPr>
        <w:rPr>
          <w:rFonts w:ascii="Segoe UI" w:hAnsi="Segoe UI" w:cs="Segoe UI"/>
          <w:color w:val="000000"/>
          <w:sz w:val="27"/>
          <w:szCs w:val="27"/>
        </w:rPr>
      </w:pPr>
      <w:r>
        <w:rPr>
          <w:rFonts w:ascii="Segoe UI" w:hAnsi="Segoe UI" w:cs="Segoe UI"/>
          <w:color w:val="000000"/>
          <w:sz w:val="27"/>
          <w:szCs w:val="27"/>
        </w:rPr>
        <w:lastRenderedPageBreak/>
        <w:t>The this Keyword</w:t>
      </w:r>
    </w:p>
    <w:p w14:paraId="3357FFB5" w14:textId="77777777" w:rsidR="00F56275" w:rsidRDefault="00F56275" w:rsidP="00F5627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Objects are collections of related data and functionality. We store that functionality in methods on our objects:</w:t>
      </w:r>
    </w:p>
    <w:p w14:paraId="51F9A19D" w14:textId="77777777" w:rsidR="00F56275" w:rsidRDefault="00F56275" w:rsidP="00F56275">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goat</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dietType</w:t>
      </w:r>
      <w:r>
        <w:rPr>
          <w:rStyle w:val="mtk1"/>
          <w:rFonts w:ascii="Consolas" w:hAnsi="Consolas"/>
          <w:color w:val="FFFFFF"/>
          <w:sz w:val="27"/>
          <w:szCs w:val="27"/>
        </w:rPr>
        <w:t xml:space="preserve">: </w:t>
      </w:r>
      <w:r>
        <w:rPr>
          <w:rStyle w:val="mtk8"/>
          <w:rFonts w:ascii="Consolas" w:hAnsi="Consolas"/>
          <w:color w:val="FFE083"/>
          <w:sz w:val="27"/>
          <w:szCs w:val="27"/>
        </w:rPr>
        <w:t>'herbivore'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makeSound</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'baaa'</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w:t>
      </w:r>
    </w:p>
    <w:p w14:paraId="70B9DC39" w14:textId="77777777" w:rsidR="00F56275" w:rsidRDefault="00F56275" w:rsidP="00F5627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our </w:t>
      </w:r>
      <w:r>
        <w:rPr>
          <w:rStyle w:val="HTMLCode"/>
          <w:rFonts w:ascii="Consolas" w:hAnsi="Consolas"/>
          <w:color w:val="15141F"/>
          <w:sz w:val="22"/>
          <w:szCs w:val="22"/>
          <w:shd w:val="clear" w:color="auto" w:fill="EAE9ED"/>
        </w:rPr>
        <w:t>goat</w:t>
      </w:r>
      <w:r>
        <w:rPr>
          <w:rFonts w:ascii="Segoe UI" w:hAnsi="Segoe UI" w:cs="Segoe UI"/>
          <w:color w:val="10162F"/>
          <w:sz w:val="27"/>
          <w:szCs w:val="27"/>
        </w:rPr>
        <w:t> object we have a </w:t>
      </w:r>
      <w:r>
        <w:rPr>
          <w:rStyle w:val="HTMLCode"/>
          <w:rFonts w:ascii="Consolas" w:hAnsi="Consolas"/>
          <w:color w:val="15141F"/>
          <w:sz w:val="22"/>
          <w:szCs w:val="22"/>
          <w:shd w:val="clear" w:color="auto" w:fill="EAE9ED"/>
        </w:rPr>
        <w:t>.makeSound()</w:t>
      </w:r>
      <w:r>
        <w:rPr>
          <w:rFonts w:ascii="Segoe UI" w:hAnsi="Segoe UI" w:cs="Segoe UI"/>
          <w:color w:val="10162F"/>
          <w:sz w:val="27"/>
          <w:szCs w:val="27"/>
        </w:rPr>
        <w:t> method. We can invoke the </w:t>
      </w:r>
      <w:r>
        <w:rPr>
          <w:rStyle w:val="HTMLCode"/>
          <w:rFonts w:ascii="Consolas" w:hAnsi="Consolas"/>
          <w:color w:val="15141F"/>
          <w:sz w:val="22"/>
          <w:szCs w:val="22"/>
          <w:shd w:val="clear" w:color="auto" w:fill="EAE9ED"/>
        </w:rPr>
        <w:t>.makeSound()</w:t>
      </w:r>
      <w:r>
        <w:rPr>
          <w:rFonts w:ascii="Segoe UI" w:hAnsi="Segoe UI" w:cs="Segoe UI"/>
          <w:color w:val="10162F"/>
          <w:sz w:val="27"/>
          <w:szCs w:val="27"/>
        </w:rPr>
        <w:t> method on </w:t>
      </w:r>
      <w:r>
        <w:rPr>
          <w:rStyle w:val="HTMLCode"/>
          <w:rFonts w:ascii="Consolas" w:hAnsi="Consolas"/>
          <w:color w:val="15141F"/>
          <w:sz w:val="22"/>
          <w:szCs w:val="22"/>
          <w:shd w:val="clear" w:color="auto" w:fill="EAE9ED"/>
        </w:rPr>
        <w:t>goat</w:t>
      </w:r>
      <w:r>
        <w:rPr>
          <w:rFonts w:ascii="Segoe UI" w:hAnsi="Segoe UI" w:cs="Segoe UI"/>
          <w:color w:val="10162F"/>
          <w:sz w:val="27"/>
          <w:szCs w:val="27"/>
        </w:rPr>
        <w:t>.</w:t>
      </w:r>
    </w:p>
    <w:p w14:paraId="25426EE5" w14:textId="77777777" w:rsidR="00F56275" w:rsidRDefault="00F56275" w:rsidP="00F56275">
      <w:pPr>
        <w:pStyle w:val="HTMLPreformatted"/>
        <w:shd w:val="clear" w:color="auto" w:fill="211E2F"/>
        <w:rPr>
          <w:rFonts w:ascii="Consolas" w:hAnsi="Consolas"/>
          <w:color w:val="939598"/>
          <w:sz w:val="27"/>
          <w:szCs w:val="27"/>
        </w:rPr>
      </w:pPr>
      <w:r>
        <w:rPr>
          <w:rStyle w:val="mtk9"/>
          <w:rFonts w:ascii="Consolas" w:hAnsi="Consolas"/>
          <w:color w:val="FF8973"/>
          <w:sz w:val="27"/>
          <w:szCs w:val="27"/>
        </w:rPr>
        <w:t>goat</w:t>
      </w:r>
      <w:r>
        <w:rPr>
          <w:rStyle w:val="mtk1"/>
          <w:rFonts w:ascii="Consolas" w:hAnsi="Consolas"/>
          <w:color w:val="FFFFFF"/>
          <w:sz w:val="27"/>
          <w:szCs w:val="27"/>
        </w:rPr>
        <w:t>.</w:t>
      </w:r>
      <w:r>
        <w:rPr>
          <w:rStyle w:val="mtk10"/>
          <w:rFonts w:ascii="Consolas" w:hAnsi="Consolas"/>
          <w:color w:val="83FFF5"/>
          <w:sz w:val="27"/>
          <w:szCs w:val="27"/>
        </w:rPr>
        <w:t>makeSound</w:t>
      </w:r>
      <w:r>
        <w:rPr>
          <w:rStyle w:val="mtk1"/>
          <w:rFonts w:ascii="Consolas" w:hAnsi="Consolas"/>
          <w:color w:val="FFFFFF"/>
          <w:sz w:val="27"/>
          <w:szCs w:val="27"/>
        </w:rPr>
        <w:t xml:space="preserve">(); </w:t>
      </w:r>
      <w:r>
        <w:rPr>
          <w:rStyle w:val="mtk16"/>
          <w:rFonts w:ascii="Consolas" w:hAnsi="Consolas"/>
          <w:color w:val="939598"/>
          <w:sz w:val="27"/>
          <w:szCs w:val="27"/>
        </w:rPr>
        <w:t>// Prints baaa</w:t>
      </w:r>
    </w:p>
    <w:p w14:paraId="00A50829" w14:textId="77777777" w:rsidR="00F56275" w:rsidRDefault="00F56275" w:rsidP="00F5627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Nice, we have a </w:t>
      </w:r>
      <w:r>
        <w:rPr>
          <w:rStyle w:val="HTMLCode"/>
          <w:rFonts w:ascii="Consolas" w:hAnsi="Consolas"/>
          <w:color w:val="15141F"/>
          <w:sz w:val="22"/>
          <w:szCs w:val="22"/>
          <w:shd w:val="clear" w:color="auto" w:fill="EAE9ED"/>
        </w:rPr>
        <w:t>goat</w:t>
      </w:r>
      <w:r>
        <w:rPr>
          <w:rFonts w:ascii="Segoe UI" w:hAnsi="Segoe UI" w:cs="Segoe UI"/>
          <w:color w:val="10162F"/>
          <w:sz w:val="27"/>
          <w:szCs w:val="27"/>
        </w:rPr>
        <w:t> object that can print </w:t>
      </w:r>
      <w:r>
        <w:rPr>
          <w:rStyle w:val="HTMLCode"/>
          <w:rFonts w:ascii="Consolas" w:hAnsi="Consolas"/>
          <w:color w:val="15141F"/>
          <w:sz w:val="22"/>
          <w:szCs w:val="22"/>
          <w:shd w:val="clear" w:color="auto" w:fill="EAE9ED"/>
        </w:rPr>
        <w:t>baaa</w:t>
      </w:r>
      <w:r>
        <w:rPr>
          <w:rFonts w:ascii="Segoe UI" w:hAnsi="Segoe UI" w:cs="Segoe UI"/>
          <w:color w:val="10162F"/>
          <w:sz w:val="27"/>
          <w:szCs w:val="27"/>
        </w:rPr>
        <w:t> to the console. Everything seems to be working fine. What if we wanted to add a new method to our </w:t>
      </w:r>
      <w:r>
        <w:rPr>
          <w:rStyle w:val="HTMLCode"/>
          <w:rFonts w:ascii="Consolas" w:hAnsi="Consolas"/>
          <w:color w:val="15141F"/>
          <w:sz w:val="22"/>
          <w:szCs w:val="22"/>
          <w:shd w:val="clear" w:color="auto" w:fill="EAE9ED"/>
        </w:rPr>
        <w:t>goat</w:t>
      </w:r>
      <w:r>
        <w:rPr>
          <w:rFonts w:ascii="Segoe UI" w:hAnsi="Segoe UI" w:cs="Segoe UI"/>
          <w:color w:val="10162F"/>
          <w:sz w:val="27"/>
          <w:szCs w:val="27"/>
        </w:rPr>
        <w:t> object called </w:t>
      </w:r>
      <w:r>
        <w:rPr>
          <w:rStyle w:val="HTMLCode"/>
          <w:rFonts w:ascii="Consolas" w:hAnsi="Consolas"/>
          <w:color w:val="15141F"/>
          <w:sz w:val="22"/>
          <w:szCs w:val="22"/>
          <w:shd w:val="clear" w:color="auto" w:fill="EAE9ED"/>
        </w:rPr>
        <w:t>.diet()</w:t>
      </w:r>
      <w:r>
        <w:rPr>
          <w:rFonts w:ascii="Segoe UI" w:hAnsi="Segoe UI" w:cs="Segoe UI"/>
          <w:color w:val="10162F"/>
          <w:sz w:val="27"/>
          <w:szCs w:val="27"/>
        </w:rPr>
        <w:t> that prints the </w:t>
      </w:r>
      <w:r>
        <w:rPr>
          <w:rStyle w:val="HTMLCode"/>
          <w:rFonts w:ascii="Consolas" w:hAnsi="Consolas"/>
          <w:color w:val="15141F"/>
          <w:sz w:val="22"/>
          <w:szCs w:val="22"/>
          <w:shd w:val="clear" w:color="auto" w:fill="EAE9ED"/>
        </w:rPr>
        <w:t>goat</w:t>
      </w:r>
      <w:r>
        <w:rPr>
          <w:rFonts w:ascii="Segoe UI" w:hAnsi="Segoe UI" w:cs="Segoe UI"/>
          <w:color w:val="10162F"/>
          <w:sz w:val="27"/>
          <w:szCs w:val="27"/>
        </w:rPr>
        <w:t>‘s </w:t>
      </w:r>
      <w:r>
        <w:rPr>
          <w:rStyle w:val="HTMLCode"/>
          <w:rFonts w:ascii="Consolas" w:hAnsi="Consolas"/>
          <w:color w:val="15141F"/>
          <w:sz w:val="22"/>
          <w:szCs w:val="22"/>
          <w:shd w:val="clear" w:color="auto" w:fill="EAE9ED"/>
        </w:rPr>
        <w:t>dietType</w:t>
      </w:r>
      <w:r>
        <w:rPr>
          <w:rFonts w:ascii="Segoe UI" w:hAnsi="Segoe UI" w:cs="Segoe UI"/>
          <w:color w:val="10162F"/>
          <w:sz w:val="27"/>
          <w:szCs w:val="27"/>
        </w:rPr>
        <w:t>?</w:t>
      </w:r>
    </w:p>
    <w:p w14:paraId="5636AC83" w14:textId="77777777" w:rsidR="00F56275" w:rsidRDefault="00F56275" w:rsidP="00F56275">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goat</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dietType</w:t>
      </w:r>
      <w:r>
        <w:rPr>
          <w:rStyle w:val="mtk1"/>
          <w:rFonts w:ascii="Consolas" w:hAnsi="Consolas"/>
          <w:color w:val="FFFFFF"/>
          <w:sz w:val="27"/>
          <w:szCs w:val="27"/>
        </w:rPr>
        <w:t xml:space="preserve">: </w:t>
      </w:r>
      <w:r>
        <w:rPr>
          <w:rStyle w:val="mtk8"/>
          <w:rFonts w:ascii="Consolas" w:hAnsi="Consolas"/>
          <w:color w:val="FFE083"/>
          <w:sz w:val="27"/>
          <w:szCs w:val="27"/>
        </w:rPr>
        <w:t>'herbivore'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makeSound</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'baaa'</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diet</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9"/>
          <w:rFonts w:ascii="Consolas" w:hAnsi="Consolas"/>
          <w:color w:val="FF8973"/>
          <w:sz w:val="27"/>
          <w:szCs w:val="27"/>
        </w:rPr>
        <w:t>dietType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r>
      <w:r>
        <w:rPr>
          <w:rStyle w:val="mtk9"/>
          <w:rFonts w:ascii="Consolas" w:hAnsi="Consolas"/>
          <w:color w:val="FF8973"/>
          <w:sz w:val="27"/>
          <w:szCs w:val="27"/>
        </w:rPr>
        <w:t>goat</w:t>
      </w:r>
      <w:r>
        <w:rPr>
          <w:rStyle w:val="mtk1"/>
          <w:rFonts w:ascii="Consolas" w:hAnsi="Consolas"/>
          <w:color w:val="FFFFFF"/>
          <w:sz w:val="27"/>
          <w:szCs w:val="27"/>
        </w:rPr>
        <w:t>.</w:t>
      </w:r>
      <w:r>
        <w:rPr>
          <w:rStyle w:val="mtk10"/>
          <w:rFonts w:ascii="Consolas" w:hAnsi="Consolas"/>
          <w:color w:val="83FFF5"/>
          <w:sz w:val="27"/>
          <w:szCs w:val="27"/>
        </w:rPr>
        <w:t>diet</w:t>
      </w:r>
      <w:r>
        <w:rPr>
          <w:rStyle w:val="mtk1"/>
          <w:rFonts w:ascii="Consolas" w:hAnsi="Consolas"/>
          <w:color w:val="FFFFFF"/>
          <w:sz w:val="27"/>
          <w:szCs w:val="27"/>
        </w:rPr>
        <w:t xml:space="preserve">(); </w:t>
      </w:r>
      <w:r>
        <w:rPr>
          <w:rFonts w:ascii="Consolas" w:hAnsi="Consolas"/>
          <w:color w:val="939598"/>
          <w:sz w:val="27"/>
          <w:szCs w:val="27"/>
        </w:rPr>
        <w:br/>
      </w:r>
      <w:r>
        <w:rPr>
          <w:rStyle w:val="mtk16"/>
          <w:rFonts w:ascii="Consolas" w:hAnsi="Consolas"/>
          <w:color w:val="939598"/>
          <w:sz w:val="27"/>
          <w:szCs w:val="27"/>
        </w:rPr>
        <w:t>// Output will be "ReferenceError: dietType is not defined"</w:t>
      </w:r>
    </w:p>
    <w:p w14:paraId="0A851076" w14:textId="77777777" w:rsidR="00F56275" w:rsidRDefault="00F56275" w:rsidP="00F5627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That’s strange, why is </w:t>
      </w:r>
      <w:r>
        <w:rPr>
          <w:rStyle w:val="HTMLCode"/>
          <w:rFonts w:ascii="Consolas" w:hAnsi="Consolas"/>
          <w:color w:val="15141F"/>
          <w:sz w:val="22"/>
          <w:szCs w:val="22"/>
          <w:shd w:val="clear" w:color="auto" w:fill="EAE9ED"/>
        </w:rPr>
        <w:t>dietType</w:t>
      </w:r>
      <w:r>
        <w:rPr>
          <w:rFonts w:ascii="Segoe UI" w:hAnsi="Segoe UI" w:cs="Segoe UI"/>
          <w:color w:val="10162F"/>
          <w:sz w:val="27"/>
          <w:szCs w:val="27"/>
        </w:rPr>
        <w:t> not defined even though it’s a property of </w:t>
      </w:r>
      <w:r>
        <w:rPr>
          <w:rStyle w:val="HTMLCode"/>
          <w:rFonts w:ascii="Consolas" w:hAnsi="Consolas"/>
          <w:color w:val="15141F"/>
          <w:sz w:val="22"/>
          <w:szCs w:val="22"/>
          <w:shd w:val="clear" w:color="auto" w:fill="EAE9ED"/>
        </w:rPr>
        <w:t>goat</w:t>
      </w:r>
      <w:r>
        <w:rPr>
          <w:rFonts w:ascii="Segoe UI" w:hAnsi="Segoe UI" w:cs="Segoe UI"/>
          <w:color w:val="10162F"/>
          <w:sz w:val="27"/>
          <w:szCs w:val="27"/>
        </w:rPr>
        <w:t>? That’s because inside the scope of the </w:t>
      </w:r>
      <w:r>
        <w:rPr>
          <w:rStyle w:val="HTMLCode"/>
          <w:rFonts w:ascii="Consolas" w:hAnsi="Consolas"/>
          <w:color w:val="15141F"/>
          <w:sz w:val="22"/>
          <w:szCs w:val="22"/>
          <w:shd w:val="clear" w:color="auto" w:fill="EAE9ED"/>
        </w:rPr>
        <w:t>.diet()</w:t>
      </w:r>
      <w:r>
        <w:rPr>
          <w:rFonts w:ascii="Segoe UI" w:hAnsi="Segoe UI" w:cs="Segoe UI"/>
          <w:color w:val="10162F"/>
          <w:sz w:val="27"/>
          <w:szCs w:val="27"/>
        </w:rPr>
        <w:t> method, we don’t automatically have access to other properties of the </w:t>
      </w:r>
      <w:r>
        <w:rPr>
          <w:rStyle w:val="HTMLCode"/>
          <w:rFonts w:ascii="Consolas" w:hAnsi="Consolas"/>
          <w:color w:val="15141F"/>
          <w:sz w:val="22"/>
          <w:szCs w:val="22"/>
          <w:shd w:val="clear" w:color="auto" w:fill="EAE9ED"/>
        </w:rPr>
        <w:t>goat</w:t>
      </w:r>
      <w:r>
        <w:rPr>
          <w:rFonts w:ascii="Segoe UI" w:hAnsi="Segoe UI" w:cs="Segoe UI"/>
          <w:color w:val="10162F"/>
          <w:sz w:val="27"/>
          <w:szCs w:val="27"/>
        </w:rPr>
        <w:t> object.</w:t>
      </w:r>
    </w:p>
    <w:p w14:paraId="2DD528E7" w14:textId="77777777" w:rsidR="00F56275" w:rsidRDefault="00F56275" w:rsidP="00F5627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Here’s where the </w:t>
      </w:r>
      <w:r>
        <w:rPr>
          <w:rStyle w:val="HTMLCode"/>
          <w:rFonts w:ascii="Consolas" w:hAnsi="Consolas"/>
          <w:color w:val="15141F"/>
          <w:sz w:val="22"/>
          <w:szCs w:val="22"/>
          <w:shd w:val="clear" w:color="auto" w:fill="EAE9ED"/>
        </w:rPr>
        <w:t>this</w:t>
      </w:r>
      <w:r>
        <w:rPr>
          <w:rFonts w:ascii="Segoe UI" w:hAnsi="Segoe UI" w:cs="Segoe UI"/>
          <w:color w:val="10162F"/>
          <w:sz w:val="27"/>
          <w:szCs w:val="27"/>
        </w:rPr>
        <w:t> keyword comes to the rescue. If we change the </w:t>
      </w:r>
      <w:r>
        <w:rPr>
          <w:rStyle w:val="HTMLCode"/>
          <w:rFonts w:ascii="Consolas" w:hAnsi="Consolas"/>
          <w:color w:val="15141F"/>
          <w:sz w:val="22"/>
          <w:szCs w:val="22"/>
          <w:shd w:val="clear" w:color="auto" w:fill="EAE9ED"/>
        </w:rPr>
        <w:t>.diet()</w:t>
      </w:r>
      <w:r>
        <w:rPr>
          <w:rFonts w:ascii="Segoe UI" w:hAnsi="Segoe UI" w:cs="Segoe UI"/>
          <w:color w:val="10162F"/>
          <w:sz w:val="27"/>
          <w:szCs w:val="27"/>
        </w:rPr>
        <w:t> method to use the </w:t>
      </w:r>
      <w:r>
        <w:rPr>
          <w:rStyle w:val="HTMLCode"/>
          <w:rFonts w:ascii="Consolas" w:hAnsi="Consolas"/>
          <w:color w:val="15141F"/>
          <w:sz w:val="22"/>
          <w:szCs w:val="22"/>
          <w:shd w:val="clear" w:color="auto" w:fill="EAE9ED"/>
        </w:rPr>
        <w:t>this</w:t>
      </w:r>
      <w:r>
        <w:rPr>
          <w:rFonts w:ascii="Segoe UI" w:hAnsi="Segoe UI" w:cs="Segoe UI"/>
          <w:color w:val="10162F"/>
          <w:sz w:val="27"/>
          <w:szCs w:val="27"/>
        </w:rPr>
        <w:t>, the </w:t>
      </w:r>
      <w:r>
        <w:rPr>
          <w:rStyle w:val="HTMLCode"/>
          <w:rFonts w:ascii="Consolas" w:hAnsi="Consolas"/>
          <w:color w:val="15141F"/>
          <w:sz w:val="22"/>
          <w:szCs w:val="22"/>
          <w:shd w:val="clear" w:color="auto" w:fill="EAE9ED"/>
        </w:rPr>
        <w:t>.diet()</w:t>
      </w:r>
      <w:r>
        <w:rPr>
          <w:rFonts w:ascii="Segoe UI" w:hAnsi="Segoe UI" w:cs="Segoe UI"/>
          <w:color w:val="10162F"/>
          <w:sz w:val="27"/>
          <w:szCs w:val="27"/>
        </w:rPr>
        <w:t> works! :</w:t>
      </w:r>
    </w:p>
    <w:p w14:paraId="658EFBEF" w14:textId="77777777" w:rsidR="00F56275" w:rsidRDefault="00F56275" w:rsidP="00F56275">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goat</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dietType</w:t>
      </w:r>
      <w:r>
        <w:rPr>
          <w:rStyle w:val="mtk1"/>
          <w:rFonts w:ascii="Consolas" w:hAnsi="Consolas"/>
          <w:color w:val="FFFFFF"/>
          <w:sz w:val="27"/>
          <w:szCs w:val="27"/>
        </w:rPr>
        <w:t xml:space="preserve">: </w:t>
      </w:r>
      <w:r>
        <w:rPr>
          <w:rStyle w:val="mtk8"/>
          <w:rFonts w:ascii="Consolas" w:hAnsi="Consolas"/>
          <w:color w:val="FFE083"/>
          <w:sz w:val="27"/>
          <w:szCs w:val="27"/>
        </w:rPr>
        <w:t>'herbivore'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makeSound</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lastRenderedPageBreak/>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'baaa'</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diet</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12"/>
          <w:rFonts w:ascii="Consolas" w:hAnsi="Consolas"/>
          <w:color w:val="B3CCFF"/>
          <w:sz w:val="27"/>
          <w:szCs w:val="27"/>
        </w:rPr>
        <w:t>this</w:t>
      </w:r>
      <w:r>
        <w:rPr>
          <w:rStyle w:val="mtk1"/>
          <w:rFonts w:ascii="Consolas" w:hAnsi="Consolas"/>
          <w:color w:val="FFFFFF"/>
          <w:sz w:val="27"/>
          <w:szCs w:val="27"/>
        </w:rPr>
        <w:t>.</w:t>
      </w:r>
      <w:r>
        <w:rPr>
          <w:rStyle w:val="mtk10"/>
          <w:rFonts w:ascii="Consolas" w:hAnsi="Consolas"/>
          <w:color w:val="83FFF5"/>
          <w:sz w:val="27"/>
          <w:szCs w:val="27"/>
        </w:rPr>
        <w:t>dietType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9"/>
          <w:rFonts w:ascii="Consolas" w:hAnsi="Consolas"/>
          <w:color w:val="FF8973"/>
          <w:sz w:val="27"/>
          <w:szCs w:val="27"/>
        </w:rPr>
        <w:t>goat</w:t>
      </w:r>
      <w:r>
        <w:rPr>
          <w:rStyle w:val="mtk1"/>
          <w:rFonts w:ascii="Consolas" w:hAnsi="Consolas"/>
          <w:color w:val="FFFFFF"/>
          <w:sz w:val="27"/>
          <w:szCs w:val="27"/>
        </w:rPr>
        <w:t>.</w:t>
      </w:r>
      <w:r>
        <w:rPr>
          <w:rStyle w:val="mtk10"/>
          <w:rFonts w:ascii="Consolas" w:hAnsi="Consolas"/>
          <w:color w:val="83FFF5"/>
          <w:sz w:val="27"/>
          <w:szCs w:val="27"/>
        </w:rPr>
        <w:t>diet</w:t>
      </w:r>
      <w:r>
        <w:rPr>
          <w:rStyle w:val="mtk1"/>
          <w:rFonts w:ascii="Consolas" w:hAnsi="Consolas"/>
          <w:color w:val="FFFFFF"/>
          <w:sz w:val="27"/>
          <w:szCs w:val="27"/>
        </w:rPr>
        <w:t xml:space="preserve">(); </w:t>
      </w:r>
      <w:r>
        <w:rPr>
          <w:rFonts w:ascii="Consolas" w:hAnsi="Consolas"/>
          <w:color w:val="939598"/>
          <w:sz w:val="27"/>
          <w:szCs w:val="27"/>
        </w:rPr>
        <w:br/>
      </w:r>
      <w:r>
        <w:rPr>
          <w:rStyle w:val="mtk16"/>
          <w:rFonts w:ascii="Consolas" w:hAnsi="Consolas"/>
          <w:color w:val="939598"/>
          <w:sz w:val="27"/>
          <w:szCs w:val="27"/>
        </w:rPr>
        <w:t>// Output: herbivore</w:t>
      </w:r>
    </w:p>
    <w:p w14:paraId="3963EDBF" w14:textId="77777777" w:rsidR="00F56275" w:rsidRDefault="00F56275" w:rsidP="00F5627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HTMLCode"/>
          <w:rFonts w:ascii="Consolas" w:hAnsi="Consolas"/>
          <w:color w:val="15141F"/>
          <w:sz w:val="22"/>
          <w:szCs w:val="22"/>
          <w:shd w:val="clear" w:color="auto" w:fill="EAE9ED"/>
        </w:rPr>
        <w:t>this</w:t>
      </w:r>
      <w:r>
        <w:rPr>
          <w:rFonts w:ascii="Segoe UI" w:hAnsi="Segoe UI" w:cs="Segoe UI"/>
          <w:color w:val="10162F"/>
          <w:sz w:val="27"/>
          <w:szCs w:val="27"/>
        </w:rPr>
        <w:t> keyword references the </w:t>
      </w:r>
      <w:r>
        <w:rPr>
          <w:rStyle w:val="Emphasis"/>
          <w:rFonts w:ascii="Segoe UI" w:hAnsi="Segoe UI" w:cs="Segoe UI"/>
          <w:color w:val="10162F"/>
          <w:sz w:val="27"/>
          <w:szCs w:val="27"/>
        </w:rPr>
        <w:t>calling object</w:t>
      </w:r>
      <w:r>
        <w:rPr>
          <w:rFonts w:ascii="Segoe UI" w:hAnsi="Segoe UI" w:cs="Segoe UI"/>
          <w:color w:val="10162F"/>
          <w:sz w:val="27"/>
          <w:szCs w:val="27"/>
        </w:rPr>
        <w:t> which provides access to the calling object’s properties. In the example above, the calling object is </w:t>
      </w:r>
      <w:r>
        <w:rPr>
          <w:rStyle w:val="HTMLCode"/>
          <w:rFonts w:ascii="Consolas" w:hAnsi="Consolas"/>
          <w:color w:val="15141F"/>
          <w:sz w:val="22"/>
          <w:szCs w:val="22"/>
          <w:shd w:val="clear" w:color="auto" w:fill="EAE9ED"/>
        </w:rPr>
        <w:t>goat</w:t>
      </w:r>
      <w:r>
        <w:rPr>
          <w:rFonts w:ascii="Segoe UI" w:hAnsi="Segoe UI" w:cs="Segoe UI"/>
          <w:color w:val="10162F"/>
          <w:sz w:val="27"/>
          <w:szCs w:val="27"/>
        </w:rPr>
        <w:t> and by using </w:t>
      </w:r>
      <w:r>
        <w:rPr>
          <w:rStyle w:val="HTMLCode"/>
          <w:rFonts w:ascii="Consolas" w:hAnsi="Consolas"/>
          <w:color w:val="15141F"/>
          <w:sz w:val="22"/>
          <w:szCs w:val="22"/>
          <w:shd w:val="clear" w:color="auto" w:fill="EAE9ED"/>
        </w:rPr>
        <w:t>this</w:t>
      </w:r>
      <w:r>
        <w:rPr>
          <w:rFonts w:ascii="Segoe UI" w:hAnsi="Segoe UI" w:cs="Segoe UI"/>
          <w:color w:val="10162F"/>
          <w:sz w:val="27"/>
          <w:szCs w:val="27"/>
        </w:rPr>
        <w:t> we’re accessing the </w:t>
      </w:r>
      <w:r>
        <w:rPr>
          <w:rStyle w:val="HTMLCode"/>
          <w:rFonts w:ascii="Consolas" w:hAnsi="Consolas"/>
          <w:color w:val="15141F"/>
          <w:sz w:val="22"/>
          <w:szCs w:val="22"/>
          <w:shd w:val="clear" w:color="auto" w:fill="EAE9ED"/>
        </w:rPr>
        <w:t>goat</w:t>
      </w:r>
      <w:r>
        <w:rPr>
          <w:rFonts w:ascii="Segoe UI" w:hAnsi="Segoe UI" w:cs="Segoe UI"/>
          <w:color w:val="10162F"/>
          <w:sz w:val="27"/>
          <w:szCs w:val="27"/>
        </w:rPr>
        <w:t> object itself, and then the </w:t>
      </w:r>
      <w:r>
        <w:rPr>
          <w:rStyle w:val="HTMLCode"/>
          <w:rFonts w:ascii="Consolas" w:hAnsi="Consolas"/>
          <w:color w:val="15141F"/>
          <w:sz w:val="22"/>
          <w:szCs w:val="22"/>
          <w:shd w:val="clear" w:color="auto" w:fill="EAE9ED"/>
        </w:rPr>
        <w:t>dietType</w:t>
      </w:r>
      <w:r>
        <w:rPr>
          <w:rFonts w:ascii="Segoe UI" w:hAnsi="Segoe UI" w:cs="Segoe UI"/>
          <w:color w:val="10162F"/>
          <w:sz w:val="27"/>
          <w:szCs w:val="27"/>
        </w:rPr>
        <w:t> property of </w:t>
      </w:r>
      <w:r>
        <w:rPr>
          <w:rStyle w:val="HTMLCode"/>
          <w:rFonts w:ascii="Consolas" w:hAnsi="Consolas"/>
          <w:color w:val="15141F"/>
          <w:sz w:val="22"/>
          <w:szCs w:val="22"/>
          <w:shd w:val="clear" w:color="auto" w:fill="EAE9ED"/>
        </w:rPr>
        <w:t>goat</w:t>
      </w:r>
      <w:r>
        <w:rPr>
          <w:rFonts w:ascii="Segoe UI" w:hAnsi="Segoe UI" w:cs="Segoe UI"/>
          <w:color w:val="10162F"/>
          <w:sz w:val="27"/>
          <w:szCs w:val="27"/>
        </w:rPr>
        <w:t> by using property dot notation.</w:t>
      </w:r>
    </w:p>
    <w:p w14:paraId="49A47DC5" w14:textId="77777777" w:rsidR="00F56275" w:rsidRDefault="00F56275" w:rsidP="00F5627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Let’s get comfortable using the </w:t>
      </w:r>
      <w:r>
        <w:rPr>
          <w:rStyle w:val="HTMLCode"/>
          <w:rFonts w:ascii="Consolas" w:hAnsi="Consolas"/>
          <w:color w:val="15141F"/>
          <w:sz w:val="22"/>
          <w:szCs w:val="22"/>
          <w:shd w:val="clear" w:color="auto" w:fill="EAE9ED"/>
        </w:rPr>
        <w:t>this</w:t>
      </w:r>
      <w:r>
        <w:rPr>
          <w:rFonts w:ascii="Segoe UI" w:hAnsi="Segoe UI" w:cs="Segoe UI"/>
          <w:color w:val="10162F"/>
          <w:sz w:val="27"/>
          <w:szCs w:val="27"/>
        </w:rPr>
        <w:t> keyword in a method.</w:t>
      </w:r>
    </w:p>
    <w:p w14:paraId="4679D00C" w14:textId="77777777" w:rsidR="00F56275" w:rsidRDefault="00F56275" w:rsidP="00F56275">
      <w:pPr>
        <w:pStyle w:val="Heading3"/>
        <w:shd w:val="clear" w:color="auto" w:fill="F6F5FA"/>
        <w:rPr>
          <w:rFonts w:ascii="Segoe UI" w:hAnsi="Segoe UI" w:cs="Segoe UI"/>
          <w:color w:val="19191A"/>
        </w:rPr>
      </w:pPr>
      <w:r>
        <w:rPr>
          <w:rFonts w:ascii="Segoe UI" w:hAnsi="Segoe UI" w:cs="Segoe UI"/>
          <w:color w:val="19191A"/>
        </w:rPr>
        <w:t>Instructions</w:t>
      </w:r>
    </w:p>
    <w:p w14:paraId="4A2F4243" w14:textId="77777777" w:rsidR="00F56275" w:rsidRDefault="00F56275" w:rsidP="00F56275">
      <w:pPr>
        <w:rPr>
          <w:rFonts w:ascii="Segoe UI" w:hAnsi="Segoe UI" w:cs="Segoe UI"/>
          <w:color w:val="10162F"/>
          <w:sz w:val="27"/>
          <w:szCs w:val="27"/>
        </w:rPr>
      </w:pPr>
      <w:r>
        <w:rPr>
          <w:rFonts w:ascii="Segoe UI" w:hAnsi="Segoe UI" w:cs="Segoe UI"/>
          <w:b/>
          <w:bCs/>
          <w:color w:val="10162F"/>
          <w:sz w:val="27"/>
          <w:szCs w:val="27"/>
        </w:rPr>
        <w:t>1.</w:t>
      </w:r>
    </w:p>
    <w:p w14:paraId="120DDF61" w14:textId="77777777" w:rsidR="00F56275" w:rsidRDefault="00F56275" w:rsidP="00F5627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create a new object to practice using </w:t>
      </w:r>
      <w:r>
        <w:rPr>
          <w:rStyle w:val="HTMLCode"/>
          <w:rFonts w:ascii="Consolas" w:hAnsi="Consolas"/>
          <w:color w:val="15141F"/>
          <w:sz w:val="22"/>
          <w:szCs w:val="22"/>
          <w:shd w:val="clear" w:color="auto" w:fill="EAE9ED"/>
        </w:rPr>
        <w:t>this</w:t>
      </w:r>
      <w:r>
        <w:rPr>
          <w:rFonts w:ascii="Segoe UI" w:hAnsi="Segoe UI" w:cs="Segoe UI"/>
          <w:color w:val="10162F"/>
          <w:sz w:val="27"/>
          <w:szCs w:val="27"/>
        </w:rPr>
        <w:t>.</w:t>
      </w:r>
    </w:p>
    <w:p w14:paraId="393F5A50" w14:textId="77777777" w:rsidR="00F56275" w:rsidRDefault="00F56275" w:rsidP="00F5627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w:t>
      </w:r>
      <w:r>
        <w:rPr>
          <w:rStyle w:val="Strong"/>
          <w:rFonts w:ascii="Segoe UI" w:hAnsi="Segoe UI" w:cs="Segoe UI"/>
          <w:color w:val="10162F"/>
          <w:sz w:val="27"/>
          <w:szCs w:val="27"/>
        </w:rPr>
        <w:t>main.js</w:t>
      </w:r>
      <w:r>
        <w:rPr>
          <w:rFonts w:ascii="Segoe UI" w:hAnsi="Segoe UI" w:cs="Segoe UI"/>
          <w:color w:val="10162F"/>
          <w:sz w:val="27"/>
          <w:szCs w:val="27"/>
        </w:rPr>
        <w:t> there is an object </w:t>
      </w:r>
      <w:r>
        <w:rPr>
          <w:rStyle w:val="HTMLCode"/>
          <w:rFonts w:ascii="Consolas" w:hAnsi="Consolas"/>
          <w:color w:val="15141F"/>
          <w:sz w:val="22"/>
          <w:szCs w:val="22"/>
          <w:shd w:val="clear" w:color="auto" w:fill="EAE9ED"/>
        </w:rPr>
        <w:t>robot</w:t>
      </w:r>
      <w:r>
        <w:rPr>
          <w:rFonts w:ascii="Segoe UI" w:hAnsi="Segoe UI" w:cs="Segoe UI"/>
          <w:color w:val="10162F"/>
          <w:sz w:val="27"/>
          <w:szCs w:val="27"/>
        </w:rPr>
        <w:t>, add a property of </w:t>
      </w:r>
      <w:r>
        <w:rPr>
          <w:rStyle w:val="HTMLCode"/>
          <w:rFonts w:ascii="Consolas" w:hAnsi="Consolas"/>
          <w:color w:val="15141F"/>
          <w:sz w:val="22"/>
          <w:szCs w:val="22"/>
          <w:shd w:val="clear" w:color="auto" w:fill="EAE9ED"/>
        </w:rPr>
        <w:t>model</w:t>
      </w:r>
      <w:r>
        <w:rPr>
          <w:rFonts w:ascii="Segoe UI" w:hAnsi="Segoe UI" w:cs="Segoe UI"/>
          <w:color w:val="10162F"/>
          <w:sz w:val="27"/>
          <w:szCs w:val="27"/>
        </w:rPr>
        <w:t> and assign to it a value of </w:t>
      </w:r>
      <w:r>
        <w:rPr>
          <w:rStyle w:val="HTMLCode"/>
          <w:rFonts w:ascii="Consolas" w:hAnsi="Consolas"/>
          <w:color w:val="15141F"/>
          <w:sz w:val="22"/>
          <w:szCs w:val="22"/>
          <w:shd w:val="clear" w:color="auto" w:fill="EAE9ED"/>
        </w:rPr>
        <w:t>'1E78V2'</w:t>
      </w:r>
      <w:r>
        <w:rPr>
          <w:rFonts w:ascii="Segoe UI" w:hAnsi="Segoe UI" w:cs="Segoe UI"/>
          <w:color w:val="10162F"/>
          <w:sz w:val="27"/>
          <w:szCs w:val="27"/>
        </w:rPr>
        <w:t>. Add another property, </w:t>
      </w:r>
      <w:r>
        <w:rPr>
          <w:rStyle w:val="HTMLCode"/>
          <w:rFonts w:ascii="Consolas" w:hAnsi="Consolas"/>
          <w:color w:val="15141F"/>
          <w:sz w:val="22"/>
          <w:szCs w:val="22"/>
          <w:shd w:val="clear" w:color="auto" w:fill="EAE9ED"/>
        </w:rPr>
        <w:t>energyLevel</w:t>
      </w:r>
      <w:r>
        <w:rPr>
          <w:rFonts w:ascii="Segoe UI" w:hAnsi="Segoe UI" w:cs="Segoe UI"/>
          <w:color w:val="10162F"/>
          <w:sz w:val="27"/>
          <w:szCs w:val="27"/>
        </w:rPr>
        <w:t> and assign to it a value of </w:t>
      </w:r>
      <w:r>
        <w:rPr>
          <w:rStyle w:val="HTMLCode"/>
          <w:rFonts w:ascii="Consolas" w:hAnsi="Consolas"/>
          <w:color w:val="15141F"/>
          <w:sz w:val="22"/>
          <w:szCs w:val="22"/>
          <w:shd w:val="clear" w:color="auto" w:fill="EAE9ED"/>
        </w:rPr>
        <w:t>100</w:t>
      </w:r>
      <w:r>
        <w:rPr>
          <w:rFonts w:ascii="Segoe UI" w:hAnsi="Segoe UI" w:cs="Segoe UI"/>
          <w:color w:val="10162F"/>
          <w:sz w:val="27"/>
          <w:szCs w:val="27"/>
        </w:rPr>
        <w:t>.</w:t>
      </w:r>
    </w:p>
    <w:p w14:paraId="4E78933E" w14:textId="77777777" w:rsidR="00F56275" w:rsidRDefault="00F56275" w:rsidP="00F56275">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2B585BF" w14:textId="77777777" w:rsidR="00F56275" w:rsidRDefault="00F56275" w:rsidP="00F56275">
      <w:pPr>
        <w:rPr>
          <w:rFonts w:ascii="Segoe UI" w:hAnsi="Segoe UI" w:cs="Segoe UI"/>
          <w:color w:val="10162F"/>
          <w:sz w:val="27"/>
          <w:szCs w:val="27"/>
        </w:rPr>
      </w:pPr>
      <w:r>
        <w:rPr>
          <w:rFonts w:ascii="Segoe UI" w:hAnsi="Segoe UI" w:cs="Segoe UI"/>
          <w:color w:val="10162F"/>
          <w:sz w:val="27"/>
          <w:szCs w:val="27"/>
        </w:rPr>
        <w:t>Stuck? Get a hint</w:t>
      </w:r>
    </w:p>
    <w:p w14:paraId="08D8AA29" w14:textId="77777777" w:rsidR="00F56275" w:rsidRDefault="00F56275" w:rsidP="00F56275">
      <w:pPr>
        <w:rPr>
          <w:rFonts w:ascii="Segoe UI" w:hAnsi="Segoe UI" w:cs="Segoe UI"/>
          <w:color w:val="10162F"/>
          <w:sz w:val="27"/>
          <w:szCs w:val="27"/>
        </w:rPr>
      </w:pPr>
      <w:r>
        <w:rPr>
          <w:rFonts w:ascii="Segoe UI" w:hAnsi="Segoe UI" w:cs="Segoe UI"/>
          <w:b/>
          <w:bCs/>
          <w:color w:val="10162F"/>
          <w:sz w:val="27"/>
          <w:szCs w:val="27"/>
        </w:rPr>
        <w:t>2.</w:t>
      </w:r>
    </w:p>
    <w:p w14:paraId="7B049C18" w14:textId="77777777" w:rsidR="00F56275" w:rsidRDefault="00F56275" w:rsidP="00F5627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Inside the </w:t>
      </w:r>
      <w:r>
        <w:rPr>
          <w:rStyle w:val="HTMLCode"/>
          <w:rFonts w:ascii="Consolas" w:hAnsi="Consolas"/>
          <w:color w:val="15141F"/>
          <w:sz w:val="22"/>
          <w:szCs w:val="22"/>
          <w:shd w:val="clear" w:color="auto" w:fill="EAE9ED"/>
        </w:rPr>
        <w:t>robot</w:t>
      </w:r>
      <w:r>
        <w:rPr>
          <w:rFonts w:ascii="Segoe UI" w:hAnsi="Segoe UI" w:cs="Segoe UI"/>
          <w:color w:val="10162F"/>
          <w:sz w:val="27"/>
          <w:szCs w:val="27"/>
        </w:rPr>
        <w:t> object, add a method named </w:t>
      </w:r>
      <w:r>
        <w:rPr>
          <w:rStyle w:val="HTMLCode"/>
          <w:rFonts w:ascii="Consolas" w:hAnsi="Consolas"/>
          <w:color w:val="15141F"/>
          <w:sz w:val="22"/>
          <w:szCs w:val="22"/>
          <w:shd w:val="clear" w:color="auto" w:fill="EAE9ED"/>
        </w:rPr>
        <w:t>provideInfo</w:t>
      </w:r>
      <w:r>
        <w:rPr>
          <w:rFonts w:ascii="Segoe UI" w:hAnsi="Segoe UI" w:cs="Segoe UI"/>
          <w:color w:val="10162F"/>
          <w:sz w:val="27"/>
          <w:szCs w:val="27"/>
        </w:rPr>
        <w:t>. Inside the body of </w:t>
      </w:r>
      <w:r>
        <w:rPr>
          <w:rStyle w:val="HTMLCode"/>
          <w:rFonts w:ascii="Consolas" w:hAnsi="Consolas"/>
          <w:color w:val="15141F"/>
          <w:sz w:val="22"/>
          <w:szCs w:val="22"/>
          <w:shd w:val="clear" w:color="auto" w:fill="EAE9ED"/>
        </w:rPr>
        <w:t>provideInfo()</w:t>
      </w:r>
      <w:r>
        <w:rPr>
          <w:rFonts w:ascii="Segoe UI" w:hAnsi="Segoe UI" w:cs="Segoe UI"/>
          <w:color w:val="10162F"/>
          <w:sz w:val="27"/>
          <w:szCs w:val="27"/>
        </w:rPr>
        <w:t>, return the following string by using interpolation:</w:t>
      </w:r>
    </w:p>
    <w:p w14:paraId="7AE53433" w14:textId="77777777" w:rsidR="00F56275" w:rsidRDefault="00F56275" w:rsidP="00F56275">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I am MODEL and my current energy level is ENERGYLEVEL.  </w:t>
      </w:r>
    </w:p>
    <w:p w14:paraId="46108462" w14:textId="77777777" w:rsidR="00F56275" w:rsidRDefault="00F56275" w:rsidP="00F5627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Replace ‘MODEL’ and ‘ENERGYLEVEL’ with the calling object’s </w:t>
      </w:r>
      <w:r>
        <w:rPr>
          <w:rStyle w:val="HTMLCode"/>
          <w:rFonts w:ascii="Consolas" w:hAnsi="Consolas"/>
          <w:color w:val="15141F"/>
          <w:sz w:val="22"/>
          <w:szCs w:val="22"/>
          <w:shd w:val="clear" w:color="auto" w:fill="EAE9ED"/>
        </w:rPr>
        <w:t>model</w:t>
      </w:r>
      <w:r>
        <w:rPr>
          <w:rFonts w:ascii="Segoe UI" w:hAnsi="Segoe UI" w:cs="Segoe UI"/>
          <w:color w:val="10162F"/>
          <w:sz w:val="27"/>
          <w:szCs w:val="27"/>
        </w:rPr>
        <w:t> and </w:t>
      </w:r>
      <w:r>
        <w:rPr>
          <w:rStyle w:val="HTMLCode"/>
          <w:rFonts w:ascii="Consolas" w:hAnsi="Consolas"/>
          <w:color w:val="15141F"/>
          <w:sz w:val="22"/>
          <w:szCs w:val="22"/>
          <w:shd w:val="clear" w:color="auto" w:fill="EAE9ED"/>
        </w:rPr>
        <w:t>energyLevel</w:t>
      </w:r>
      <w:r>
        <w:rPr>
          <w:rFonts w:ascii="Segoe UI" w:hAnsi="Segoe UI" w:cs="Segoe UI"/>
          <w:color w:val="10162F"/>
          <w:sz w:val="27"/>
          <w:szCs w:val="27"/>
        </w:rPr>
        <w:t> property. Remember, to get the access to the calling object’s properties inside a method, you have to use the </w:t>
      </w:r>
      <w:r>
        <w:rPr>
          <w:rStyle w:val="HTMLCode"/>
          <w:rFonts w:ascii="Consolas" w:hAnsi="Consolas"/>
          <w:color w:val="15141F"/>
          <w:sz w:val="22"/>
          <w:szCs w:val="22"/>
          <w:shd w:val="clear" w:color="auto" w:fill="EAE9ED"/>
        </w:rPr>
        <w:t>this</w:t>
      </w:r>
      <w:r>
        <w:rPr>
          <w:rFonts w:ascii="Segoe UI" w:hAnsi="Segoe UI" w:cs="Segoe UI"/>
          <w:color w:val="10162F"/>
          <w:sz w:val="27"/>
          <w:szCs w:val="27"/>
        </w:rPr>
        <w:t> keyword!</w:t>
      </w:r>
    </w:p>
    <w:p w14:paraId="02B3872F" w14:textId="77777777" w:rsidR="00F56275" w:rsidRDefault="00F56275" w:rsidP="00F56275">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3C55D8E9" w14:textId="77777777" w:rsidR="00F56275" w:rsidRDefault="00F56275" w:rsidP="00F56275">
      <w:pPr>
        <w:rPr>
          <w:rFonts w:ascii="Segoe UI" w:hAnsi="Segoe UI" w:cs="Segoe UI"/>
          <w:color w:val="10162F"/>
          <w:sz w:val="27"/>
          <w:szCs w:val="27"/>
        </w:rPr>
      </w:pPr>
      <w:r>
        <w:rPr>
          <w:rFonts w:ascii="Segoe UI" w:hAnsi="Segoe UI" w:cs="Segoe UI"/>
          <w:color w:val="10162F"/>
          <w:sz w:val="27"/>
          <w:szCs w:val="27"/>
        </w:rPr>
        <w:t>Stuck? Get a hint</w:t>
      </w:r>
    </w:p>
    <w:p w14:paraId="446F3D63" w14:textId="77777777" w:rsidR="00F56275" w:rsidRDefault="00F56275" w:rsidP="00F56275">
      <w:pPr>
        <w:rPr>
          <w:rFonts w:ascii="Segoe UI" w:hAnsi="Segoe UI" w:cs="Segoe UI"/>
          <w:color w:val="10162F"/>
          <w:sz w:val="27"/>
          <w:szCs w:val="27"/>
        </w:rPr>
      </w:pPr>
      <w:r>
        <w:rPr>
          <w:rFonts w:ascii="Segoe UI" w:hAnsi="Segoe UI" w:cs="Segoe UI"/>
          <w:b/>
          <w:bCs/>
          <w:color w:val="10162F"/>
          <w:sz w:val="27"/>
          <w:szCs w:val="27"/>
        </w:rPr>
        <w:t>3.</w:t>
      </w:r>
    </w:p>
    <w:p w14:paraId="7A92C82B" w14:textId="77777777" w:rsidR="00F56275" w:rsidRDefault="00F56275" w:rsidP="00F5627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Now to check </w:t>
      </w:r>
      <w:r>
        <w:rPr>
          <w:rStyle w:val="HTMLCode"/>
          <w:rFonts w:ascii="Consolas" w:hAnsi="Consolas"/>
          <w:color w:val="15141F"/>
          <w:sz w:val="22"/>
          <w:szCs w:val="22"/>
          <w:shd w:val="clear" w:color="auto" w:fill="EAE9ED"/>
        </w:rPr>
        <w:t>.provideInfo()</w:t>
      </w:r>
      <w:r>
        <w:rPr>
          <w:rFonts w:ascii="Segoe UI" w:hAnsi="Segoe UI" w:cs="Segoe UI"/>
          <w:color w:val="10162F"/>
          <w:sz w:val="27"/>
          <w:szCs w:val="27"/>
        </w:rPr>
        <w:t> has access to the internal properties of </w:t>
      </w:r>
      <w:r>
        <w:rPr>
          <w:rStyle w:val="HTMLCode"/>
          <w:rFonts w:ascii="Consolas" w:hAnsi="Consolas"/>
          <w:color w:val="15141F"/>
          <w:sz w:val="22"/>
          <w:szCs w:val="22"/>
          <w:shd w:val="clear" w:color="auto" w:fill="EAE9ED"/>
        </w:rPr>
        <w:t>robot</w:t>
      </w:r>
      <w:r>
        <w:rPr>
          <w:rFonts w:ascii="Segoe UI" w:hAnsi="Segoe UI" w:cs="Segoe UI"/>
          <w:color w:val="10162F"/>
          <w:sz w:val="27"/>
          <w:szCs w:val="27"/>
        </w:rPr>
        <w:t>. Log the result of calling </w:t>
      </w:r>
      <w:r>
        <w:rPr>
          <w:rStyle w:val="HTMLCode"/>
          <w:rFonts w:ascii="Consolas" w:hAnsi="Consolas"/>
          <w:color w:val="15141F"/>
          <w:sz w:val="22"/>
          <w:szCs w:val="22"/>
          <w:shd w:val="clear" w:color="auto" w:fill="EAE9ED"/>
        </w:rPr>
        <w:t>.provideInfo()</w:t>
      </w:r>
      <w:r>
        <w:rPr>
          <w:rFonts w:ascii="Segoe UI" w:hAnsi="Segoe UI" w:cs="Segoe UI"/>
          <w:color w:val="10162F"/>
          <w:sz w:val="27"/>
          <w:szCs w:val="27"/>
        </w:rPr>
        <w:t> method on </w:t>
      </w:r>
      <w:r>
        <w:rPr>
          <w:rStyle w:val="HTMLCode"/>
          <w:rFonts w:ascii="Consolas" w:hAnsi="Consolas"/>
          <w:color w:val="15141F"/>
          <w:sz w:val="22"/>
          <w:szCs w:val="22"/>
          <w:shd w:val="clear" w:color="auto" w:fill="EAE9ED"/>
        </w:rPr>
        <w:t>robot</w:t>
      </w:r>
      <w:r>
        <w:rPr>
          <w:rFonts w:ascii="Segoe UI" w:hAnsi="Segoe UI" w:cs="Segoe UI"/>
          <w:color w:val="10162F"/>
          <w:sz w:val="27"/>
          <w:szCs w:val="27"/>
        </w:rPr>
        <w:t> to the console.</w:t>
      </w:r>
    </w:p>
    <w:p w14:paraId="24248E76" w14:textId="5A26C828" w:rsidR="00F56275" w:rsidRDefault="00F56275"/>
    <w:p w14:paraId="1CD99DF8" w14:textId="638DFB19" w:rsidR="005E0F05" w:rsidRDefault="005E0F05">
      <w:r>
        <w:br w:type="page"/>
      </w:r>
    </w:p>
    <w:p w14:paraId="15BCCE59" w14:textId="77777777" w:rsidR="005E0F05" w:rsidRDefault="005E0F05" w:rsidP="005E0F05">
      <w:pPr>
        <w:rPr>
          <w:rFonts w:ascii="Segoe UI" w:hAnsi="Segoe UI" w:cs="Segoe UI"/>
          <w:color w:val="000000"/>
          <w:sz w:val="27"/>
          <w:szCs w:val="27"/>
        </w:rPr>
      </w:pPr>
      <w:r>
        <w:rPr>
          <w:rFonts w:ascii="Segoe UI" w:hAnsi="Segoe UI" w:cs="Segoe UI"/>
          <w:color w:val="000000"/>
          <w:sz w:val="27"/>
          <w:szCs w:val="27"/>
        </w:rPr>
        <w:lastRenderedPageBreak/>
        <w:t>Arrow Functions and this</w:t>
      </w:r>
    </w:p>
    <w:p w14:paraId="0744E13C" w14:textId="77777777" w:rsidR="005E0F05" w:rsidRDefault="005E0F05" w:rsidP="005E0F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saw in the previous exercise that for a method, the calling object is the object the method belongs to. If we use the </w:t>
      </w:r>
      <w:r>
        <w:rPr>
          <w:rStyle w:val="HTMLCode"/>
          <w:rFonts w:ascii="Consolas" w:hAnsi="Consolas"/>
          <w:color w:val="15141F"/>
          <w:sz w:val="22"/>
          <w:szCs w:val="22"/>
          <w:shd w:val="clear" w:color="auto" w:fill="EAE9ED"/>
        </w:rPr>
        <w:t>this</w:t>
      </w:r>
      <w:r>
        <w:rPr>
          <w:rFonts w:ascii="Segoe UI" w:hAnsi="Segoe UI" w:cs="Segoe UI"/>
          <w:color w:val="10162F"/>
          <w:sz w:val="27"/>
          <w:szCs w:val="27"/>
        </w:rPr>
        <w:t> keyword in a method then the value of </w:t>
      </w:r>
      <w:r>
        <w:rPr>
          <w:rStyle w:val="HTMLCode"/>
          <w:rFonts w:ascii="Consolas" w:hAnsi="Consolas"/>
          <w:color w:val="15141F"/>
          <w:sz w:val="22"/>
          <w:szCs w:val="22"/>
          <w:shd w:val="clear" w:color="auto" w:fill="EAE9ED"/>
        </w:rPr>
        <w:t>this</w:t>
      </w:r>
      <w:r>
        <w:rPr>
          <w:rFonts w:ascii="Segoe UI" w:hAnsi="Segoe UI" w:cs="Segoe UI"/>
          <w:color w:val="10162F"/>
          <w:sz w:val="27"/>
          <w:szCs w:val="27"/>
        </w:rPr>
        <w:t> is the calling object. However, it becomes a bit more complicated when we start using arrow functions for methods. Take a look at the example below:</w:t>
      </w:r>
    </w:p>
    <w:p w14:paraId="78817769" w14:textId="77777777" w:rsidR="005E0F05" w:rsidRDefault="005E0F05" w:rsidP="005E0F05">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goat</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dietType</w:t>
      </w:r>
      <w:r>
        <w:rPr>
          <w:rStyle w:val="mtk1"/>
          <w:rFonts w:ascii="Consolas" w:hAnsi="Consolas"/>
          <w:color w:val="FFFFFF"/>
          <w:sz w:val="27"/>
          <w:szCs w:val="27"/>
        </w:rPr>
        <w:t xml:space="preserve">: </w:t>
      </w:r>
      <w:r>
        <w:rPr>
          <w:rStyle w:val="mtk8"/>
          <w:rFonts w:ascii="Consolas" w:hAnsi="Consolas"/>
          <w:color w:val="FFE083"/>
          <w:sz w:val="27"/>
          <w:szCs w:val="27"/>
        </w:rPr>
        <w:t>'herbivore'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makeSound</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'baaa'</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diet</w:t>
      </w:r>
      <w:r>
        <w:rPr>
          <w:rStyle w:val="mtk1"/>
          <w:rFonts w:ascii="Consolas" w:hAnsi="Consolas"/>
          <w:color w:val="FFFFFF"/>
          <w:sz w:val="27"/>
          <w:szCs w:val="27"/>
        </w:rPr>
        <w:t>: () =&gt;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12"/>
          <w:rFonts w:ascii="Consolas" w:hAnsi="Consolas"/>
          <w:color w:val="B3CCFF"/>
          <w:sz w:val="27"/>
          <w:szCs w:val="27"/>
        </w:rPr>
        <w:t>this</w:t>
      </w:r>
      <w:r>
        <w:rPr>
          <w:rStyle w:val="mtk1"/>
          <w:rFonts w:ascii="Consolas" w:hAnsi="Consolas"/>
          <w:color w:val="FFFFFF"/>
          <w:sz w:val="27"/>
          <w:szCs w:val="27"/>
        </w:rPr>
        <w:t>.</w:t>
      </w:r>
      <w:r>
        <w:rPr>
          <w:rStyle w:val="mtk10"/>
          <w:rFonts w:ascii="Consolas" w:hAnsi="Consolas"/>
          <w:color w:val="83FFF5"/>
          <w:sz w:val="27"/>
          <w:szCs w:val="27"/>
        </w:rPr>
        <w:t>dietType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9"/>
          <w:rFonts w:ascii="Consolas" w:hAnsi="Consolas"/>
          <w:color w:val="FF8973"/>
          <w:sz w:val="27"/>
          <w:szCs w:val="27"/>
        </w:rPr>
        <w:t>goat</w:t>
      </w:r>
      <w:r>
        <w:rPr>
          <w:rStyle w:val="mtk1"/>
          <w:rFonts w:ascii="Consolas" w:hAnsi="Consolas"/>
          <w:color w:val="FFFFFF"/>
          <w:sz w:val="27"/>
          <w:szCs w:val="27"/>
        </w:rPr>
        <w:t>.</w:t>
      </w:r>
      <w:r>
        <w:rPr>
          <w:rStyle w:val="mtk10"/>
          <w:rFonts w:ascii="Consolas" w:hAnsi="Consolas"/>
          <w:color w:val="83FFF5"/>
          <w:sz w:val="27"/>
          <w:szCs w:val="27"/>
        </w:rPr>
        <w:t>diet</w:t>
      </w:r>
      <w:r>
        <w:rPr>
          <w:rStyle w:val="mtk1"/>
          <w:rFonts w:ascii="Consolas" w:hAnsi="Consolas"/>
          <w:color w:val="FFFFFF"/>
          <w:sz w:val="27"/>
          <w:szCs w:val="27"/>
        </w:rPr>
        <w:t xml:space="preserve">(); </w:t>
      </w:r>
      <w:r>
        <w:rPr>
          <w:rStyle w:val="mtk16"/>
          <w:rFonts w:ascii="Consolas" w:hAnsi="Consolas"/>
          <w:color w:val="939598"/>
          <w:sz w:val="27"/>
          <w:szCs w:val="27"/>
        </w:rPr>
        <w:t>// Prints undefined</w:t>
      </w:r>
    </w:p>
    <w:p w14:paraId="19CEF554" w14:textId="77777777" w:rsidR="005E0F05" w:rsidRDefault="005E0F05" w:rsidP="005E0F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the comment, you can see that </w:t>
      </w:r>
      <w:r>
        <w:rPr>
          <w:rStyle w:val="HTMLCode"/>
          <w:rFonts w:ascii="Consolas" w:hAnsi="Consolas"/>
          <w:color w:val="15141F"/>
          <w:sz w:val="22"/>
          <w:szCs w:val="22"/>
          <w:shd w:val="clear" w:color="auto" w:fill="EAE9ED"/>
        </w:rPr>
        <w:t>goat.diet()</w:t>
      </w:r>
      <w:r>
        <w:rPr>
          <w:rFonts w:ascii="Segoe UI" w:hAnsi="Segoe UI" w:cs="Segoe UI"/>
          <w:color w:val="10162F"/>
          <w:sz w:val="27"/>
          <w:szCs w:val="27"/>
        </w:rPr>
        <w:t> would log </w:t>
      </w:r>
      <w:r>
        <w:rPr>
          <w:rStyle w:val="HTMLCode"/>
          <w:rFonts w:ascii="Consolas" w:hAnsi="Consolas"/>
          <w:color w:val="15141F"/>
          <w:sz w:val="22"/>
          <w:szCs w:val="22"/>
          <w:shd w:val="clear" w:color="auto" w:fill="EAE9ED"/>
        </w:rPr>
        <w:t>undefined</w:t>
      </w:r>
      <w:r>
        <w:rPr>
          <w:rFonts w:ascii="Segoe UI" w:hAnsi="Segoe UI" w:cs="Segoe UI"/>
          <w:color w:val="10162F"/>
          <w:sz w:val="27"/>
          <w:szCs w:val="27"/>
        </w:rPr>
        <w:t>. So what happened? Notice that in the </w:t>
      </w:r>
      <w:r>
        <w:rPr>
          <w:rStyle w:val="HTMLCode"/>
          <w:rFonts w:ascii="Consolas" w:hAnsi="Consolas"/>
          <w:color w:val="15141F"/>
          <w:sz w:val="22"/>
          <w:szCs w:val="22"/>
          <w:shd w:val="clear" w:color="auto" w:fill="EAE9ED"/>
        </w:rPr>
        <w:t>.diet()</w:t>
      </w:r>
      <w:r>
        <w:rPr>
          <w:rFonts w:ascii="Segoe UI" w:hAnsi="Segoe UI" w:cs="Segoe UI"/>
          <w:color w:val="10162F"/>
          <w:sz w:val="27"/>
          <w:szCs w:val="27"/>
        </w:rPr>
        <w:t> is defined using an arrow function.</w:t>
      </w:r>
    </w:p>
    <w:p w14:paraId="33A6467F" w14:textId="77777777" w:rsidR="005E0F05" w:rsidRDefault="005E0F05" w:rsidP="005E0F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Arrow functions inherently </w:t>
      </w:r>
      <w:r>
        <w:rPr>
          <w:rStyle w:val="Emphasis"/>
          <w:rFonts w:ascii="Segoe UI" w:hAnsi="Segoe UI" w:cs="Segoe UI"/>
          <w:color w:val="10162F"/>
          <w:sz w:val="27"/>
          <w:szCs w:val="27"/>
        </w:rPr>
        <w:t>bind</w:t>
      </w:r>
      <w:r>
        <w:rPr>
          <w:rFonts w:ascii="Segoe UI" w:hAnsi="Segoe UI" w:cs="Segoe UI"/>
          <w:color w:val="10162F"/>
          <w:sz w:val="27"/>
          <w:szCs w:val="27"/>
        </w:rPr>
        <w:t>, or tie, an already defined </w:t>
      </w:r>
      <w:r>
        <w:rPr>
          <w:rStyle w:val="HTMLCode"/>
          <w:rFonts w:ascii="Consolas" w:hAnsi="Consolas"/>
          <w:color w:val="15141F"/>
          <w:sz w:val="22"/>
          <w:szCs w:val="22"/>
          <w:shd w:val="clear" w:color="auto" w:fill="EAE9ED"/>
        </w:rPr>
        <w:t>this</w:t>
      </w:r>
      <w:r>
        <w:rPr>
          <w:rFonts w:ascii="Segoe UI" w:hAnsi="Segoe UI" w:cs="Segoe UI"/>
          <w:color w:val="10162F"/>
          <w:sz w:val="27"/>
          <w:szCs w:val="27"/>
        </w:rPr>
        <w:t> value to the function itself that is NOT the calling object. In the code snippet above, the value of </w:t>
      </w:r>
      <w:r>
        <w:rPr>
          <w:rStyle w:val="HTMLCode"/>
          <w:rFonts w:ascii="Consolas" w:hAnsi="Consolas"/>
          <w:color w:val="15141F"/>
          <w:sz w:val="22"/>
          <w:szCs w:val="22"/>
          <w:shd w:val="clear" w:color="auto" w:fill="EAE9ED"/>
        </w:rPr>
        <w:t>this</w:t>
      </w:r>
      <w:r>
        <w:rPr>
          <w:rFonts w:ascii="Segoe UI" w:hAnsi="Segoe UI" w:cs="Segoe UI"/>
          <w:color w:val="10162F"/>
          <w:sz w:val="27"/>
          <w:szCs w:val="27"/>
        </w:rPr>
        <w:t> is the </w:t>
      </w:r>
      <w:r>
        <w:rPr>
          <w:rStyle w:val="Emphasis"/>
          <w:rFonts w:ascii="Segoe UI" w:hAnsi="Segoe UI" w:cs="Segoe UI"/>
          <w:color w:val="10162F"/>
          <w:sz w:val="27"/>
          <w:szCs w:val="27"/>
        </w:rPr>
        <w:t>global object</w:t>
      </w:r>
      <w:r>
        <w:rPr>
          <w:rFonts w:ascii="Segoe UI" w:hAnsi="Segoe UI" w:cs="Segoe UI"/>
          <w:color w:val="10162F"/>
          <w:sz w:val="27"/>
          <w:szCs w:val="27"/>
        </w:rPr>
        <w:t>, or an object that exists in the global scope, which doesn’t have a </w:t>
      </w:r>
      <w:r>
        <w:rPr>
          <w:rStyle w:val="HTMLCode"/>
          <w:rFonts w:ascii="Consolas" w:hAnsi="Consolas"/>
          <w:color w:val="15141F"/>
          <w:sz w:val="22"/>
          <w:szCs w:val="22"/>
          <w:shd w:val="clear" w:color="auto" w:fill="EAE9ED"/>
        </w:rPr>
        <w:t>dietType</w:t>
      </w:r>
      <w:r>
        <w:rPr>
          <w:rFonts w:ascii="Segoe UI" w:hAnsi="Segoe UI" w:cs="Segoe UI"/>
          <w:color w:val="10162F"/>
          <w:sz w:val="27"/>
          <w:szCs w:val="27"/>
        </w:rPr>
        <w:t> property and therefore returns </w:t>
      </w:r>
      <w:r>
        <w:rPr>
          <w:rStyle w:val="HTMLCode"/>
          <w:rFonts w:ascii="Consolas" w:hAnsi="Consolas"/>
          <w:color w:val="15141F"/>
          <w:sz w:val="22"/>
          <w:szCs w:val="22"/>
          <w:shd w:val="clear" w:color="auto" w:fill="EAE9ED"/>
        </w:rPr>
        <w:t>undefined</w:t>
      </w:r>
      <w:r>
        <w:rPr>
          <w:rFonts w:ascii="Segoe UI" w:hAnsi="Segoe UI" w:cs="Segoe UI"/>
          <w:color w:val="10162F"/>
          <w:sz w:val="27"/>
          <w:szCs w:val="27"/>
        </w:rPr>
        <w:t>.</w:t>
      </w:r>
    </w:p>
    <w:p w14:paraId="0CEB4BB5" w14:textId="77777777" w:rsidR="005E0F05" w:rsidRDefault="005E0F05" w:rsidP="005E0F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To read more about either arrow functions or the global object check out the MDN documentation of </w:t>
      </w:r>
      <w:hyperlink r:id="rId5" w:tgtFrame="_blank" w:history="1">
        <w:r>
          <w:rPr>
            <w:rStyle w:val="Hyperlink"/>
            <w:rFonts w:ascii="Segoe UI" w:hAnsi="Segoe UI" w:cs="Segoe UI"/>
            <w:color w:val="3A10E5"/>
            <w:sz w:val="27"/>
            <w:szCs w:val="27"/>
            <w:bdr w:val="none" w:sz="0" w:space="0" w:color="auto" w:frame="1"/>
          </w:rPr>
          <w:t>the global object</w:t>
        </w:r>
      </w:hyperlink>
      <w:r>
        <w:rPr>
          <w:rFonts w:ascii="Segoe UI" w:hAnsi="Segoe UI" w:cs="Segoe UI"/>
          <w:color w:val="10162F"/>
          <w:sz w:val="27"/>
          <w:szCs w:val="27"/>
        </w:rPr>
        <w:t> and </w:t>
      </w:r>
      <w:hyperlink r:id="rId6" w:tgtFrame="_blank" w:history="1">
        <w:r>
          <w:rPr>
            <w:rStyle w:val="Hyperlink"/>
            <w:rFonts w:ascii="Segoe UI" w:hAnsi="Segoe UI" w:cs="Segoe UI"/>
            <w:color w:val="3A10E5"/>
            <w:sz w:val="27"/>
            <w:szCs w:val="27"/>
            <w:bdr w:val="none" w:sz="0" w:space="0" w:color="auto" w:frame="1"/>
          </w:rPr>
          <w:t>arrow functions</w:t>
        </w:r>
      </w:hyperlink>
      <w:r>
        <w:rPr>
          <w:rFonts w:ascii="Segoe UI" w:hAnsi="Segoe UI" w:cs="Segoe UI"/>
          <w:color w:val="10162F"/>
          <w:sz w:val="27"/>
          <w:szCs w:val="27"/>
        </w:rPr>
        <w:t>.</w:t>
      </w:r>
    </w:p>
    <w:p w14:paraId="39C422DD" w14:textId="77777777" w:rsidR="005E0F05" w:rsidRDefault="005E0F05" w:rsidP="005E0F0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key takeaway from the example above is to </w:t>
      </w:r>
      <w:r>
        <w:rPr>
          <w:rStyle w:val="Emphasis"/>
          <w:rFonts w:ascii="Segoe UI" w:hAnsi="Segoe UI" w:cs="Segoe UI"/>
          <w:color w:val="10162F"/>
          <w:sz w:val="27"/>
          <w:szCs w:val="27"/>
        </w:rPr>
        <w:t>avoid</w:t>
      </w:r>
      <w:r>
        <w:rPr>
          <w:rFonts w:ascii="Segoe UI" w:hAnsi="Segoe UI" w:cs="Segoe UI"/>
          <w:color w:val="10162F"/>
          <w:sz w:val="27"/>
          <w:szCs w:val="27"/>
        </w:rPr>
        <w:t> using arrow functions when using </w:t>
      </w:r>
      <w:r>
        <w:rPr>
          <w:rStyle w:val="HTMLCode"/>
          <w:rFonts w:ascii="Consolas" w:hAnsi="Consolas"/>
          <w:color w:val="15141F"/>
          <w:sz w:val="22"/>
          <w:szCs w:val="22"/>
          <w:shd w:val="clear" w:color="auto" w:fill="EAE9ED"/>
        </w:rPr>
        <w:t>this</w:t>
      </w:r>
      <w:r>
        <w:rPr>
          <w:rFonts w:ascii="Segoe UI" w:hAnsi="Segoe UI" w:cs="Segoe UI"/>
          <w:color w:val="10162F"/>
          <w:sz w:val="27"/>
          <w:szCs w:val="27"/>
        </w:rPr>
        <w:t> in a method!</w:t>
      </w:r>
    </w:p>
    <w:p w14:paraId="347A5665" w14:textId="77777777" w:rsidR="005E0F05" w:rsidRDefault="005E0F05" w:rsidP="005E0F05">
      <w:pPr>
        <w:pStyle w:val="Heading3"/>
        <w:shd w:val="clear" w:color="auto" w:fill="F6F5FA"/>
        <w:rPr>
          <w:rFonts w:ascii="Segoe UI" w:hAnsi="Segoe UI" w:cs="Segoe UI"/>
          <w:color w:val="19191A"/>
        </w:rPr>
      </w:pPr>
      <w:r>
        <w:rPr>
          <w:rFonts w:ascii="Segoe UI" w:hAnsi="Segoe UI" w:cs="Segoe UI"/>
          <w:color w:val="19191A"/>
        </w:rPr>
        <w:t>Instructions</w:t>
      </w:r>
    </w:p>
    <w:p w14:paraId="54513FED" w14:textId="77777777" w:rsidR="005E0F05" w:rsidRDefault="005E0F05" w:rsidP="005E0F05">
      <w:pPr>
        <w:rPr>
          <w:rFonts w:ascii="Segoe UI" w:hAnsi="Segoe UI" w:cs="Segoe UI"/>
          <w:color w:val="10162F"/>
          <w:sz w:val="27"/>
          <w:szCs w:val="27"/>
        </w:rPr>
      </w:pPr>
      <w:r>
        <w:rPr>
          <w:rFonts w:ascii="Segoe UI" w:hAnsi="Segoe UI" w:cs="Segoe UI"/>
          <w:b/>
          <w:bCs/>
          <w:color w:val="10162F"/>
          <w:sz w:val="27"/>
          <w:szCs w:val="27"/>
        </w:rPr>
        <w:t>1.</w:t>
      </w:r>
    </w:p>
    <w:p w14:paraId="4C0E3BC4" w14:textId="77777777" w:rsidR="005E0F05" w:rsidRDefault="005E0F05" w:rsidP="005E0F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Currently the </w:t>
      </w:r>
      <w:r>
        <w:rPr>
          <w:rStyle w:val="HTMLCode"/>
          <w:rFonts w:ascii="Consolas" w:hAnsi="Consolas"/>
          <w:color w:val="15141F"/>
          <w:sz w:val="22"/>
          <w:szCs w:val="22"/>
          <w:shd w:val="clear" w:color="auto" w:fill="EAE9ED"/>
        </w:rPr>
        <w:t>.checkEnergy()</w:t>
      </w:r>
      <w:r>
        <w:rPr>
          <w:rFonts w:ascii="Segoe UI" w:hAnsi="Segoe UI" w:cs="Segoe UI"/>
          <w:color w:val="10162F"/>
          <w:sz w:val="27"/>
          <w:szCs w:val="27"/>
        </w:rPr>
        <w:t> method is not producing the correct output because it is using arrow function syntax.</w:t>
      </w:r>
    </w:p>
    <w:p w14:paraId="5917B1C8" w14:textId="77777777" w:rsidR="005E0F05" w:rsidRDefault="005E0F05" w:rsidP="005E0F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Refactor, or change, the method to use a function expression. You can write the function using either longhand or shorthand format.</w:t>
      </w:r>
    </w:p>
    <w:p w14:paraId="7D0C2EDA" w14:textId="77777777" w:rsidR="005E0F05" w:rsidRDefault="005E0F05" w:rsidP="005E0F0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After refactoring the method, notice that </w:t>
      </w:r>
      <w:r>
        <w:rPr>
          <w:rStyle w:val="HTMLCode"/>
          <w:rFonts w:ascii="Consolas" w:hAnsi="Consolas"/>
          <w:color w:val="15141F"/>
          <w:sz w:val="22"/>
          <w:szCs w:val="22"/>
          <w:shd w:val="clear" w:color="auto" w:fill="EAE9ED"/>
        </w:rPr>
        <w:t>.checkEnergy()</w:t>
      </w:r>
      <w:r>
        <w:rPr>
          <w:rFonts w:ascii="Segoe UI" w:hAnsi="Segoe UI" w:cs="Segoe UI"/>
          <w:color w:val="10162F"/>
          <w:sz w:val="27"/>
          <w:szCs w:val="27"/>
        </w:rPr>
        <w:t> has access to the other internal properties of the </w:t>
      </w:r>
      <w:r>
        <w:rPr>
          <w:rStyle w:val="HTMLCode"/>
          <w:rFonts w:ascii="Consolas" w:hAnsi="Consolas"/>
          <w:color w:val="15141F"/>
          <w:sz w:val="22"/>
          <w:szCs w:val="22"/>
          <w:shd w:val="clear" w:color="auto" w:fill="EAE9ED"/>
        </w:rPr>
        <w:t>robot</w:t>
      </w:r>
      <w:r>
        <w:rPr>
          <w:rFonts w:ascii="Segoe UI" w:hAnsi="Segoe UI" w:cs="Segoe UI"/>
          <w:color w:val="10162F"/>
          <w:sz w:val="27"/>
          <w:szCs w:val="27"/>
        </w:rPr>
        <w:t> object.</w:t>
      </w:r>
    </w:p>
    <w:p w14:paraId="58E6DD46" w14:textId="49749D8B" w:rsidR="005E0F05" w:rsidRDefault="005E0F05">
      <w:r>
        <w:br w:type="page"/>
      </w:r>
    </w:p>
    <w:p w14:paraId="1FBEB0C7" w14:textId="77777777" w:rsidR="005E0F05" w:rsidRDefault="005E0F05" w:rsidP="005E0F05">
      <w:pPr>
        <w:rPr>
          <w:rFonts w:ascii="Segoe UI" w:hAnsi="Segoe UI" w:cs="Segoe UI"/>
          <w:color w:val="000000"/>
          <w:sz w:val="27"/>
          <w:szCs w:val="27"/>
        </w:rPr>
      </w:pPr>
      <w:r>
        <w:rPr>
          <w:rFonts w:ascii="Segoe UI" w:hAnsi="Segoe UI" w:cs="Segoe UI"/>
          <w:color w:val="000000"/>
          <w:sz w:val="27"/>
          <w:szCs w:val="27"/>
        </w:rPr>
        <w:lastRenderedPageBreak/>
        <w:t>Privacy</w:t>
      </w:r>
    </w:p>
    <w:p w14:paraId="71909263" w14:textId="77777777" w:rsidR="005E0F05" w:rsidRDefault="005E0F05" w:rsidP="005E0F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Accessing and updating properties is fundamental in working with objects. However, there are cases in which we don’t want other code simply accessing and updating an object’s properties. When discussing </w:t>
      </w:r>
      <w:r>
        <w:rPr>
          <w:rStyle w:val="Emphasis"/>
          <w:rFonts w:ascii="Segoe UI" w:hAnsi="Segoe UI" w:cs="Segoe UI"/>
          <w:color w:val="10162F"/>
          <w:sz w:val="27"/>
          <w:szCs w:val="27"/>
        </w:rPr>
        <w:t>privacy</w:t>
      </w:r>
      <w:r>
        <w:rPr>
          <w:rFonts w:ascii="Segoe UI" w:hAnsi="Segoe UI" w:cs="Segoe UI"/>
          <w:color w:val="10162F"/>
          <w:sz w:val="27"/>
          <w:szCs w:val="27"/>
        </w:rPr>
        <w:t> in objects, we define it as the idea that only certain properties should be mutable or able to change in value.</w:t>
      </w:r>
    </w:p>
    <w:p w14:paraId="524CE6D6" w14:textId="77777777" w:rsidR="005E0F05" w:rsidRDefault="005E0F05" w:rsidP="005E0F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Certain languages have privacy built-in for objects, but JavaScript does not have this feature. Rather, JavaScript developers follow naming conventions that signal to other developers how to interact with a property. One common convention is to place an underscore </w:t>
      </w:r>
      <w:r>
        <w:rPr>
          <w:rStyle w:val="HTMLCode"/>
          <w:rFonts w:ascii="Consolas" w:hAnsi="Consolas"/>
          <w:color w:val="15141F"/>
          <w:sz w:val="22"/>
          <w:szCs w:val="22"/>
          <w:shd w:val="clear" w:color="auto" w:fill="EAE9ED"/>
        </w:rPr>
        <w:t>_</w:t>
      </w:r>
      <w:r>
        <w:rPr>
          <w:rFonts w:ascii="Segoe UI" w:hAnsi="Segoe UI" w:cs="Segoe UI"/>
          <w:color w:val="10162F"/>
          <w:sz w:val="27"/>
          <w:szCs w:val="27"/>
        </w:rPr>
        <w:t> before the name of a property to mean that the property should not be altered. Here’s an example of using </w:t>
      </w:r>
      <w:r>
        <w:rPr>
          <w:rStyle w:val="HTMLCode"/>
          <w:rFonts w:ascii="Consolas" w:hAnsi="Consolas"/>
          <w:color w:val="15141F"/>
          <w:sz w:val="22"/>
          <w:szCs w:val="22"/>
          <w:shd w:val="clear" w:color="auto" w:fill="EAE9ED"/>
        </w:rPr>
        <w:t>_</w:t>
      </w:r>
      <w:r>
        <w:rPr>
          <w:rFonts w:ascii="Segoe UI" w:hAnsi="Segoe UI" w:cs="Segoe UI"/>
          <w:color w:val="10162F"/>
          <w:sz w:val="27"/>
          <w:szCs w:val="27"/>
        </w:rPr>
        <w:t> to prepend a property.</w:t>
      </w:r>
    </w:p>
    <w:p w14:paraId="6B4077C8" w14:textId="77777777" w:rsidR="005E0F05" w:rsidRDefault="005E0F05" w:rsidP="005E0F05">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bankAccount</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_amount</w:t>
      </w:r>
      <w:r>
        <w:rPr>
          <w:rStyle w:val="mtk1"/>
          <w:rFonts w:ascii="Consolas" w:hAnsi="Consolas"/>
          <w:color w:val="FFFFFF"/>
          <w:sz w:val="27"/>
          <w:szCs w:val="27"/>
        </w:rPr>
        <w:t xml:space="preserve">: </w:t>
      </w:r>
      <w:r>
        <w:rPr>
          <w:rStyle w:val="mtk9"/>
          <w:rFonts w:ascii="Consolas" w:hAnsi="Consolas"/>
          <w:color w:val="FF8973"/>
          <w:sz w:val="27"/>
          <w:szCs w:val="27"/>
        </w:rPr>
        <w:t>1000</w:t>
      </w:r>
      <w:r>
        <w:rPr>
          <w:rFonts w:ascii="Consolas" w:hAnsi="Consolas"/>
          <w:color w:val="939598"/>
          <w:sz w:val="27"/>
          <w:szCs w:val="27"/>
        </w:rPr>
        <w:br/>
      </w:r>
      <w:r>
        <w:rPr>
          <w:rStyle w:val="mtk1"/>
          <w:rFonts w:ascii="Consolas" w:hAnsi="Consolas"/>
          <w:color w:val="FFFFFF"/>
          <w:sz w:val="27"/>
          <w:szCs w:val="27"/>
        </w:rPr>
        <w:t>}</w:t>
      </w:r>
    </w:p>
    <w:p w14:paraId="23401DE8" w14:textId="77777777" w:rsidR="005E0F05" w:rsidRDefault="005E0F05" w:rsidP="005E0F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the example above, the </w:t>
      </w:r>
      <w:r>
        <w:rPr>
          <w:rStyle w:val="HTMLCode"/>
          <w:rFonts w:ascii="Consolas" w:hAnsi="Consolas"/>
          <w:color w:val="15141F"/>
          <w:sz w:val="22"/>
          <w:szCs w:val="22"/>
          <w:shd w:val="clear" w:color="auto" w:fill="EAE9ED"/>
        </w:rPr>
        <w:t>_amount</w:t>
      </w:r>
      <w:r>
        <w:rPr>
          <w:rFonts w:ascii="Segoe UI" w:hAnsi="Segoe UI" w:cs="Segoe UI"/>
          <w:color w:val="10162F"/>
          <w:sz w:val="27"/>
          <w:szCs w:val="27"/>
        </w:rPr>
        <w:t> is not intended to be directly manipulated.</w:t>
      </w:r>
    </w:p>
    <w:p w14:paraId="6DC816A2" w14:textId="77777777" w:rsidR="005E0F05" w:rsidRDefault="005E0F05" w:rsidP="005E0F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Even so, it is still possible to reassign </w:t>
      </w:r>
      <w:r>
        <w:rPr>
          <w:rStyle w:val="HTMLCode"/>
          <w:rFonts w:ascii="Consolas" w:hAnsi="Consolas"/>
          <w:color w:val="15141F"/>
          <w:sz w:val="22"/>
          <w:szCs w:val="22"/>
          <w:shd w:val="clear" w:color="auto" w:fill="EAE9ED"/>
        </w:rPr>
        <w:t>_amount</w:t>
      </w:r>
      <w:r>
        <w:rPr>
          <w:rFonts w:ascii="Segoe UI" w:hAnsi="Segoe UI" w:cs="Segoe UI"/>
          <w:color w:val="10162F"/>
          <w:sz w:val="27"/>
          <w:szCs w:val="27"/>
        </w:rPr>
        <w:t>:</w:t>
      </w:r>
    </w:p>
    <w:p w14:paraId="30193E63" w14:textId="77777777" w:rsidR="005E0F05" w:rsidRDefault="005E0F05" w:rsidP="005E0F05">
      <w:pPr>
        <w:pStyle w:val="HTMLPreformatted"/>
        <w:shd w:val="clear" w:color="auto" w:fill="211E2F"/>
        <w:rPr>
          <w:rFonts w:ascii="Consolas" w:hAnsi="Consolas"/>
          <w:color w:val="939598"/>
          <w:sz w:val="27"/>
          <w:szCs w:val="27"/>
        </w:rPr>
      </w:pPr>
      <w:r>
        <w:rPr>
          <w:rStyle w:val="mtk9"/>
          <w:rFonts w:ascii="Consolas" w:hAnsi="Consolas"/>
          <w:color w:val="FF8973"/>
          <w:sz w:val="27"/>
          <w:szCs w:val="27"/>
        </w:rPr>
        <w:t>bankAccount</w:t>
      </w:r>
      <w:r>
        <w:rPr>
          <w:rStyle w:val="mtk1"/>
          <w:rFonts w:ascii="Consolas" w:hAnsi="Consolas"/>
          <w:color w:val="FFFFFF"/>
          <w:sz w:val="27"/>
          <w:szCs w:val="27"/>
        </w:rPr>
        <w:t>.</w:t>
      </w:r>
      <w:r>
        <w:rPr>
          <w:rStyle w:val="mtk10"/>
          <w:rFonts w:ascii="Consolas" w:hAnsi="Consolas"/>
          <w:color w:val="83FFF5"/>
          <w:sz w:val="27"/>
          <w:szCs w:val="27"/>
        </w:rPr>
        <w:t>_amount</w:t>
      </w:r>
      <w:r>
        <w:rPr>
          <w:rStyle w:val="mtk1"/>
          <w:rFonts w:ascii="Consolas" w:hAnsi="Consolas"/>
          <w:color w:val="FFFFFF"/>
          <w:sz w:val="27"/>
          <w:szCs w:val="27"/>
        </w:rPr>
        <w:t xml:space="preserve"> = </w:t>
      </w:r>
      <w:r>
        <w:rPr>
          <w:rStyle w:val="mtk9"/>
          <w:rFonts w:ascii="Consolas" w:hAnsi="Consolas"/>
          <w:color w:val="FF8973"/>
          <w:sz w:val="27"/>
          <w:szCs w:val="27"/>
        </w:rPr>
        <w:t>1000000</w:t>
      </w:r>
      <w:r>
        <w:rPr>
          <w:rStyle w:val="mtk1"/>
          <w:rFonts w:ascii="Consolas" w:hAnsi="Consolas"/>
          <w:color w:val="FFFFFF"/>
          <w:sz w:val="27"/>
          <w:szCs w:val="27"/>
        </w:rPr>
        <w:t>;</w:t>
      </w:r>
    </w:p>
    <w:p w14:paraId="537B276B" w14:textId="77777777" w:rsidR="005E0F05" w:rsidRDefault="005E0F05" w:rsidP="005E0F0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later exercises, we’ll cover the use of methods called </w:t>
      </w:r>
      <w:r>
        <w:rPr>
          <w:rStyle w:val="Emphasis"/>
          <w:rFonts w:ascii="Segoe UI" w:hAnsi="Segoe UI" w:cs="Segoe UI"/>
          <w:color w:val="10162F"/>
          <w:sz w:val="27"/>
          <w:szCs w:val="27"/>
        </w:rPr>
        <w:t>getters</w:t>
      </w:r>
      <w:r>
        <w:rPr>
          <w:rFonts w:ascii="Segoe UI" w:hAnsi="Segoe UI" w:cs="Segoe UI"/>
          <w:color w:val="10162F"/>
          <w:sz w:val="27"/>
          <w:szCs w:val="27"/>
        </w:rPr>
        <w:t> and </w:t>
      </w:r>
      <w:r>
        <w:rPr>
          <w:rStyle w:val="Emphasis"/>
          <w:rFonts w:ascii="Segoe UI" w:hAnsi="Segoe UI" w:cs="Segoe UI"/>
          <w:color w:val="10162F"/>
          <w:sz w:val="27"/>
          <w:szCs w:val="27"/>
        </w:rPr>
        <w:t>setters</w:t>
      </w:r>
      <w:r>
        <w:rPr>
          <w:rFonts w:ascii="Segoe UI" w:hAnsi="Segoe UI" w:cs="Segoe UI"/>
          <w:color w:val="10162F"/>
          <w:sz w:val="27"/>
          <w:szCs w:val="27"/>
        </w:rPr>
        <w:t>. Both methods are used to respect the intention of properties prepended, or began, with </w:t>
      </w:r>
      <w:r>
        <w:rPr>
          <w:rStyle w:val="HTMLCode"/>
          <w:rFonts w:ascii="Consolas" w:hAnsi="Consolas"/>
          <w:color w:val="15141F"/>
          <w:sz w:val="22"/>
          <w:szCs w:val="22"/>
          <w:shd w:val="clear" w:color="auto" w:fill="EAE9ED"/>
        </w:rPr>
        <w:t>_</w:t>
      </w:r>
      <w:r>
        <w:rPr>
          <w:rFonts w:ascii="Segoe UI" w:hAnsi="Segoe UI" w:cs="Segoe UI"/>
          <w:color w:val="10162F"/>
          <w:sz w:val="27"/>
          <w:szCs w:val="27"/>
        </w:rPr>
        <w:t>. Getters can return the value of internal properties and setters can safely reassign property values. For now, let’s see what happens if we can change properties that don’t have setters or getters.</w:t>
      </w:r>
    </w:p>
    <w:p w14:paraId="36A40A57" w14:textId="77777777" w:rsidR="005E0F05" w:rsidRDefault="005E0F05" w:rsidP="005E0F05">
      <w:pPr>
        <w:pStyle w:val="Heading3"/>
        <w:shd w:val="clear" w:color="auto" w:fill="F6F5FA"/>
        <w:rPr>
          <w:rFonts w:ascii="Segoe UI" w:hAnsi="Segoe UI" w:cs="Segoe UI"/>
          <w:color w:val="19191A"/>
        </w:rPr>
      </w:pPr>
      <w:r>
        <w:rPr>
          <w:rFonts w:ascii="Segoe UI" w:hAnsi="Segoe UI" w:cs="Segoe UI"/>
          <w:color w:val="19191A"/>
        </w:rPr>
        <w:t>Instructions</w:t>
      </w:r>
    </w:p>
    <w:p w14:paraId="4E2D769C" w14:textId="77777777" w:rsidR="005E0F05" w:rsidRDefault="005E0F05" w:rsidP="005E0F05">
      <w:pPr>
        <w:rPr>
          <w:rFonts w:ascii="Segoe UI" w:hAnsi="Segoe UI" w:cs="Segoe UI"/>
          <w:color w:val="10162F"/>
          <w:sz w:val="27"/>
          <w:szCs w:val="27"/>
        </w:rPr>
      </w:pPr>
      <w:r>
        <w:rPr>
          <w:rFonts w:ascii="Segoe UI" w:hAnsi="Segoe UI" w:cs="Segoe UI"/>
          <w:b/>
          <w:bCs/>
          <w:color w:val="10162F"/>
          <w:sz w:val="27"/>
          <w:szCs w:val="27"/>
        </w:rPr>
        <w:t>1.</w:t>
      </w:r>
    </w:p>
    <w:p w14:paraId="412C11B1" w14:textId="77777777" w:rsidR="005E0F05" w:rsidRDefault="005E0F05" w:rsidP="005E0F0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Below the </w:t>
      </w:r>
      <w:r>
        <w:rPr>
          <w:rStyle w:val="HTMLCode"/>
          <w:rFonts w:ascii="Consolas" w:hAnsi="Consolas"/>
          <w:color w:val="15141F"/>
          <w:sz w:val="22"/>
          <w:szCs w:val="22"/>
          <w:shd w:val="clear" w:color="auto" w:fill="EAE9ED"/>
        </w:rPr>
        <w:t>robot</w:t>
      </w:r>
      <w:r>
        <w:rPr>
          <w:rFonts w:ascii="Segoe UI" w:hAnsi="Segoe UI" w:cs="Segoe UI"/>
          <w:color w:val="10162F"/>
          <w:sz w:val="27"/>
          <w:szCs w:val="27"/>
        </w:rPr>
        <w:t> object, reassign the </w:t>
      </w:r>
      <w:r>
        <w:rPr>
          <w:rStyle w:val="HTMLCode"/>
          <w:rFonts w:ascii="Consolas" w:hAnsi="Consolas"/>
          <w:color w:val="15141F"/>
          <w:sz w:val="22"/>
          <w:szCs w:val="22"/>
          <w:shd w:val="clear" w:color="auto" w:fill="EAE9ED"/>
        </w:rPr>
        <w:t>_energyLevel</w:t>
      </w:r>
      <w:r>
        <w:rPr>
          <w:rFonts w:ascii="Segoe UI" w:hAnsi="Segoe UI" w:cs="Segoe UI"/>
          <w:color w:val="10162F"/>
          <w:sz w:val="27"/>
          <w:szCs w:val="27"/>
        </w:rPr>
        <w:t> property to </w:t>
      </w:r>
      <w:r>
        <w:rPr>
          <w:rStyle w:val="HTMLCode"/>
          <w:rFonts w:ascii="Consolas" w:hAnsi="Consolas"/>
          <w:color w:val="15141F"/>
          <w:sz w:val="22"/>
          <w:szCs w:val="22"/>
          <w:shd w:val="clear" w:color="auto" w:fill="EAE9ED"/>
        </w:rPr>
        <w:t>'high'</w:t>
      </w:r>
      <w:r>
        <w:rPr>
          <w:rFonts w:ascii="Segoe UI" w:hAnsi="Segoe UI" w:cs="Segoe UI"/>
          <w:color w:val="10162F"/>
          <w:sz w:val="27"/>
          <w:szCs w:val="27"/>
        </w:rPr>
        <w:t>.</w:t>
      </w:r>
    </w:p>
    <w:p w14:paraId="19CCAAC0" w14:textId="406A9934" w:rsidR="001633F3" w:rsidRDefault="001633F3">
      <w:r>
        <w:br w:type="page"/>
      </w:r>
    </w:p>
    <w:p w14:paraId="5E7075D3" w14:textId="77777777" w:rsidR="001633F3" w:rsidRPr="001633F3" w:rsidRDefault="001633F3" w:rsidP="001633F3">
      <w:pPr>
        <w:spacing w:after="0" w:line="240" w:lineRule="auto"/>
        <w:rPr>
          <w:rFonts w:ascii="Segoe UI" w:eastAsia="Times New Roman" w:hAnsi="Segoe UI" w:cs="Segoe UI"/>
          <w:color w:val="000000"/>
          <w:sz w:val="27"/>
          <w:szCs w:val="27"/>
        </w:rPr>
      </w:pPr>
      <w:r w:rsidRPr="001633F3">
        <w:rPr>
          <w:rFonts w:ascii="Segoe UI" w:eastAsia="Times New Roman" w:hAnsi="Segoe UI" w:cs="Segoe UI"/>
          <w:color w:val="000000"/>
          <w:sz w:val="27"/>
          <w:szCs w:val="27"/>
        </w:rPr>
        <w:lastRenderedPageBreak/>
        <w:t>Getters</w:t>
      </w:r>
    </w:p>
    <w:p w14:paraId="1B65008A" w14:textId="77777777" w:rsidR="001633F3" w:rsidRPr="001633F3" w:rsidRDefault="001633F3" w:rsidP="001633F3">
      <w:pPr>
        <w:spacing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i/>
          <w:iCs/>
          <w:color w:val="10162F"/>
          <w:sz w:val="27"/>
          <w:szCs w:val="27"/>
        </w:rPr>
        <w:t>Getters</w:t>
      </w:r>
      <w:r w:rsidRPr="001633F3">
        <w:rPr>
          <w:rFonts w:ascii="Segoe UI" w:eastAsia="Times New Roman" w:hAnsi="Segoe UI" w:cs="Segoe UI"/>
          <w:color w:val="10162F"/>
          <w:sz w:val="27"/>
          <w:szCs w:val="27"/>
        </w:rPr>
        <w:t> are methods that get and return the internal properties of an object. But they can do more than just retrieve the value of a property! Let’s take a look at a getter method:</w:t>
      </w:r>
    </w:p>
    <w:p w14:paraId="0CD25C4B" w14:textId="77777777" w:rsidR="001633F3" w:rsidRPr="001633F3" w:rsidRDefault="001633F3" w:rsidP="001633F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1633F3">
        <w:rPr>
          <w:rFonts w:ascii="Consolas" w:eastAsia="Times New Roman" w:hAnsi="Consolas" w:cs="Courier New"/>
          <w:color w:val="B3CCFF"/>
          <w:sz w:val="27"/>
          <w:szCs w:val="27"/>
        </w:rPr>
        <w:t>const person</w:t>
      </w:r>
      <w:r w:rsidRPr="001633F3">
        <w:rPr>
          <w:rFonts w:ascii="Consolas" w:eastAsia="Times New Roman" w:hAnsi="Consolas" w:cs="Courier New"/>
          <w:color w:val="FFFFFF"/>
          <w:sz w:val="27"/>
          <w:szCs w:val="27"/>
        </w:rPr>
        <w:t xml:space="preserve"> = {</w:t>
      </w:r>
      <w:r w:rsidRPr="001633F3">
        <w:rPr>
          <w:rFonts w:ascii="Consolas" w:eastAsia="Times New Roman" w:hAnsi="Consolas" w:cs="Courier New"/>
          <w:color w:val="939598"/>
          <w:sz w:val="27"/>
          <w:szCs w:val="27"/>
        </w:rPr>
        <w:br/>
      </w:r>
      <w:r w:rsidRPr="001633F3">
        <w:rPr>
          <w:rFonts w:ascii="Consolas" w:eastAsia="Times New Roman" w:hAnsi="Consolas" w:cs="Courier New"/>
          <w:color w:val="FFFFFF"/>
          <w:sz w:val="27"/>
          <w:szCs w:val="27"/>
        </w:rPr>
        <w:t>  </w:t>
      </w:r>
      <w:r w:rsidRPr="001633F3">
        <w:rPr>
          <w:rFonts w:ascii="Consolas" w:eastAsia="Times New Roman" w:hAnsi="Consolas" w:cs="Courier New"/>
          <w:color w:val="83FFF5"/>
          <w:sz w:val="27"/>
          <w:szCs w:val="27"/>
        </w:rPr>
        <w:t>_firstName</w:t>
      </w:r>
      <w:r w:rsidRPr="001633F3">
        <w:rPr>
          <w:rFonts w:ascii="Consolas" w:eastAsia="Times New Roman" w:hAnsi="Consolas" w:cs="Courier New"/>
          <w:color w:val="FFFFFF"/>
          <w:sz w:val="27"/>
          <w:szCs w:val="27"/>
        </w:rPr>
        <w:t xml:space="preserve">: </w:t>
      </w:r>
      <w:r w:rsidRPr="001633F3">
        <w:rPr>
          <w:rFonts w:ascii="Consolas" w:eastAsia="Times New Roman" w:hAnsi="Consolas" w:cs="Courier New"/>
          <w:color w:val="FFE083"/>
          <w:sz w:val="27"/>
          <w:szCs w:val="27"/>
        </w:rPr>
        <w:t>'John'</w:t>
      </w:r>
      <w:r w:rsidRPr="001633F3">
        <w:rPr>
          <w:rFonts w:ascii="Consolas" w:eastAsia="Times New Roman" w:hAnsi="Consolas" w:cs="Courier New"/>
          <w:color w:val="FFFFFF"/>
          <w:sz w:val="27"/>
          <w:szCs w:val="27"/>
        </w:rPr>
        <w:t>,</w:t>
      </w:r>
      <w:r w:rsidRPr="001633F3">
        <w:rPr>
          <w:rFonts w:ascii="Consolas" w:eastAsia="Times New Roman" w:hAnsi="Consolas" w:cs="Courier New"/>
          <w:color w:val="939598"/>
          <w:sz w:val="27"/>
          <w:szCs w:val="27"/>
        </w:rPr>
        <w:br/>
      </w:r>
      <w:r w:rsidRPr="001633F3">
        <w:rPr>
          <w:rFonts w:ascii="Consolas" w:eastAsia="Times New Roman" w:hAnsi="Consolas" w:cs="Courier New"/>
          <w:color w:val="FFFFFF"/>
          <w:sz w:val="27"/>
          <w:szCs w:val="27"/>
        </w:rPr>
        <w:t>  </w:t>
      </w:r>
      <w:r w:rsidRPr="001633F3">
        <w:rPr>
          <w:rFonts w:ascii="Consolas" w:eastAsia="Times New Roman" w:hAnsi="Consolas" w:cs="Courier New"/>
          <w:color w:val="83FFF5"/>
          <w:sz w:val="27"/>
          <w:szCs w:val="27"/>
        </w:rPr>
        <w:t>_lastName</w:t>
      </w:r>
      <w:r w:rsidRPr="001633F3">
        <w:rPr>
          <w:rFonts w:ascii="Consolas" w:eastAsia="Times New Roman" w:hAnsi="Consolas" w:cs="Courier New"/>
          <w:color w:val="FFFFFF"/>
          <w:sz w:val="27"/>
          <w:szCs w:val="27"/>
        </w:rPr>
        <w:t xml:space="preserve">: </w:t>
      </w:r>
      <w:r w:rsidRPr="001633F3">
        <w:rPr>
          <w:rFonts w:ascii="Consolas" w:eastAsia="Times New Roman" w:hAnsi="Consolas" w:cs="Courier New"/>
          <w:color w:val="FFE083"/>
          <w:sz w:val="27"/>
          <w:szCs w:val="27"/>
        </w:rPr>
        <w:t>'Doe'</w:t>
      </w:r>
      <w:r w:rsidRPr="001633F3">
        <w:rPr>
          <w:rFonts w:ascii="Consolas" w:eastAsia="Times New Roman" w:hAnsi="Consolas" w:cs="Courier New"/>
          <w:color w:val="FFFFFF"/>
          <w:sz w:val="27"/>
          <w:szCs w:val="27"/>
        </w:rPr>
        <w:t>,</w:t>
      </w:r>
      <w:r w:rsidRPr="001633F3">
        <w:rPr>
          <w:rFonts w:ascii="Consolas" w:eastAsia="Times New Roman" w:hAnsi="Consolas" w:cs="Courier New"/>
          <w:color w:val="939598"/>
          <w:sz w:val="27"/>
          <w:szCs w:val="27"/>
        </w:rPr>
        <w:br/>
      </w:r>
      <w:r w:rsidRPr="001633F3">
        <w:rPr>
          <w:rFonts w:ascii="Consolas" w:eastAsia="Times New Roman" w:hAnsi="Consolas" w:cs="Courier New"/>
          <w:color w:val="FFFFFF"/>
          <w:sz w:val="27"/>
          <w:szCs w:val="27"/>
        </w:rPr>
        <w:t>  </w:t>
      </w:r>
      <w:r w:rsidRPr="001633F3">
        <w:rPr>
          <w:rFonts w:ascii="Consolas" w:eastAsia="Times New Roman" w:hAnsi="Consolas" w:cs="Courier New"/>
          <w:color w:val="83FFF5"/>
          <w:sz w:val="27"/>
          <w:szCs w:val="27"/>
        </w:rPr>
        <w:t>get</w:t>
      </w:r>
      <w:r w:rsidRPr="001633F3">
        <w:rPr>
          <w:rFonts w:ascii="Consolas" w:eastAsia="Times New Roman" w:hAnsi="Consolas" w:cs="Courier New"/>
          <w:color w:val="FFFFFF"/>
          <w:sz w:val="27"/>
          <w:szCs w:val="27"/>
        </w:rPr>
        <w:t xml:space="preserve"> </w:t>
      </w:r>
      <w:r w:rsidRPr="001633F3">
        <w:rPr>
          <w:rFonts w:ascii="Consolas" w:eastAsia="Times New Roman" w:hAnsi="Consolas" w:cs="Courier New"/>
          <w:color w:val="83FFF5"/>
          <w:sz w:val="27"/>
          <w:szCs w:val="27"/>
        </w:rPr>
        <w:t>fullName</w:t>
      </w:r>
      <w:r w:rsidRPr="001633F3">
        <w:rPr>
          <w:rFonts w:ascii="Consolas" w:eastAsia="Times New Roman" w:hAnsi="Consolas" w:cs="Courier New"/>
          <w:color w:val="FFFFFF"/>
          <w:sz w:val="27"/>
          <w:szCs w:val="27"/>
        </w:rPr>
        <w:t>() {</w:t>
      </w:r>
      <w:r w:rsidRPr="001633F3">
        <w:rPr>
          <w:rFonts w:ascii="Consolas" w:eastAsia="Times New Roman" w:hAnsi="Consolas" w:cs="Courier New"/>
          <w:color w:val="939598"/>
          <w:sz w:val="27"/>
          <w:szCs w:val="27"/>
        </w:rPr>
        <w:br/>
      </w:r>
      <w:r w:rsidRPr="001633F3">
        <w:rPr>
          <w:rFonts w:ascii="Consolas" w:eastAsia="Times New Roman" w:hAnsi="Consolas" w:cs="Courier New"/>
          <w:color w:val="FFFFFF"/>
          <w:sz w:val="27"/>
          <w:szCs w:val="27"/>
        </w:rPr>
        <w:t>    </w:t>
      </w:r>
      <w:r w:rsidRPr="001633F3">
        <w:rPr>
          <w:rFonts w:ascii="Consolas" w:eastAsia="Times New Roman" w:hAnsi="Consolas" w:cs="Courier New"/>
          <w:color w:val="B3CCFF"/>
          <w:sz w:val="27"/>
          <w:szCs w:val="27"/>
        </w:rPr>
        <w:t>if</w:t>
      </w:r>
      <w:r w:rsidRPr="001633F3">
        <w:rPr>
          <w:rFonts w:ascii="Consolas" w:eastAsia="Times New Roman" w:hAnsi="Consolas" w:cs="Courier New"/>
          <w:color w:val="FFFFFF"/>
          <w:sz w:val="27"/>
          <w:szCs w:val="27"/>
        </w:rPr>
        <w:t xml:space="preserve"> (</w:t>
      </w:r>
      <w:r w:rsidRPr="001633F3">
        <w:rPr>
          <w:rFonts w:ascii="Consolas" w:eastAsia="Times New Roman" w:hAnsi="Consolas" w:cs="Courier New"/>
          <w:color w:val="B3CCFF"/>
          <w:sz w:val="27"/>
          <w:szCs w:val="27"/>
        </w:rPr>
        <w:t>this</w:t>
      </w:r>
      <w:r w:rsidRPr="001633F3">
        <w:rPr>
          <w:rFonts w:ascii="Consolas" w:eastAsia="Times New Roman" w:hAnsi="Consolas" w:cs="Courier New"/>
          <w:color w:val="FFFFFF"/>
          <w:sz w:val="27"/>
          <w:szCs w:val="27"/>
        </w:rPr>
        <w:t>.</w:t>
      </w:r>
      <w:r w:rsidRPr="001633F3">
        <w:rPr>
          <w:rFonts w:ascii="Consolas" w:eastAsia="Times New Roman" w:hAnsi="Consolas" w:cs="Courier New"/>
          <w:color w:val="83FFF5"/>
          <w:sz w:val="27"/>
          <w:szCs w:val="27"/>
        </w:rPr>
        <w:t>_firstName</w:t>
      </w:r>
      <w:r w:rsidRPr="001633F3">
        <w:rPr>
          <w:rFonts w:ascii="Consolas" w:eastAsia="Times New Roman" w:hAnsi="Consolas" w:cs="Courier New"/>
          <w:color w:val="FFFFFF"/>
          <w:sz w:val="27"/>
          <w:szCs w:val="27"/>
        </w:rPr>
        <w:t xml:space="preserve"> &amp;&amp; </w:t>
      </w:r>
      <w:r w:rsidRPr="001633F3">
        <w:rPr>
          <w:rFonts w:ascii="Consolas" w:eastAsia="Times New Roman" w:hAnsi="Consolas" w:cs="Courier New"/>
          <w:color w:val="B3CCFF"/>
          <w:sz w:val="27"/>
          <w:szCs w:val="27"/>
        </w:rPr>
        <w:t>this</w:t>
      </w:r>
      <w:r w:rsidRPr="001633F3">
        <w:rPr>
          <w:rFonts w:ascii="Consolas" w:eastAsia="Times New Roman" w:hAnsi="Consolas" w:cs="Courier New"/>
          <w:color w:val="FFFFFF"/>
          <w:sz w:val="27"/>
          <w:szCs w:val="27"/>
        </w:rPr>
        <w:t>.</w:t>
      </w:r>
      <w:r w:rsidRPr="001633F3">
        <w:rPr>
          <w:rFonts w:ascii="Consolas" w:eastAsia="Times New Roman" w:hAnsi="Consolas" w:cs="Courier New"/>
          <w:color w:val="83FFF5"/>
          <w:sz w:val="27"/>
          <w:szCs w:val="27"/>
        </w:rPr>
        <w:t>_lastName</w:t>
      </w:r>
      <w:r w:rsidRPr="001633F3">
        <w:rPr>
          <w:rFonts w:ascii="Consolas" w:eastAsia="Times New Roman" w:hAnsi="Consolas" w:cs="Courier New"/>
          <w:color w:val="FFFFFF"/>
          <w:sz w:val="27"/>
          <w:szCs w:val="27"/>
        </w:rPr>
        <w:t>){</w:t>
      </w:r>
      <w:r w:rsidRPr="001633F3">
        <w:rPr>
          <w:rFonts w:ascii="Consolas" w:eastAsia="Times New Roman" w:hAnsi="Consolas" w:cs="Courier New"/>
          <w:color w:val="939598"/>
          <w:sz w:val="27"/>
          <w:szCs w:val="27"/>
        </w:rPr>
        <w:br/>
      </w:r>
      <w:r w:rsidRPr="001633F3">
        <w:rPr>
          <w:rFonts w:ascii="Consolas" w:eastAsia="Times New Roman" w:hAnsi="Consolas" w:cs="Courier New"/>
          <w:color w:val="FFFFFF"/>
          <w:sz w:val="27"/>
          <w:szCs w:val="27"/>
        </w:rPr>
        <w:t>      </w:t>
      </w:r>
      <w:r w:rsidRPr="001633F3">
        <w:rPr>
          <w:rFonts w:ascii="Consolas" w:eastAsia="Times New Roman" w:hAnsi="Consolas" w:cs="Courier New"/>
          <w:color w:val="B3CCFF"/>
          <w:sz w:val="27"/>
          <w:szCs w:val="27"/>
        </w:rPr>
        <w:t>return</w:t>
      </w:r>
      <w:r w:rsidRPr="001633F3">
        <w:rPr>
          <w:rFonts w:ascii="Consolas" w:eastAsia="Times New Roman" w:hAnsi="Consolas" w:cs="Courier New"/>
          <w:color w:val="FFFFFF"/>
          <w:sz w:val="27"/>
          <w:szCs w:val="27"/>
        </w:rPr>
        <w:t xml:space="preserve"> </w:t>
      </w:r>
      <w:r w:rsidRPr="001633F3">
        <w:rPr>
          <w:rFonts w:ascii="Consolas" w:eastAsia="Times New Roman" w:hAnsi="Consolas" w:cs="Courier New"/>
          <w:color w:val="FFE083"/>
          <w:sz w:val="27"/>
          <w:szCs w:val="27"/>
        </w:rPr>
        <w:t>`</w:t>
      </w:r>
      <w:r w:rsidRPr="001633F3">
        <w:rPr>
          <w:rFonts w:ascii="Consolas" w:eastAsia="Times New Roman" w:hAnsi="Consolas" w:cs="Courier New"/>
          <w:color w:val="FFFFFF"/>
          <w:sz w:val="27"/>
          <w:szCs w:val="27"/>
        </w:rPr>
        <w:t>${</w:t>
      </w:r>
      <w:r w:rsidRPr="001633F3">
        <w:rPr>
          <w:rFonts w:ascii="Consolas" w:eastAsia="Times New Roman" w:hAnsi="Consolas" w:cs="Courier New"/>
          <w:color w:val="B3CCFF"/>
          <w:sz w:val="27"/>
          <w:szCs w:val="27"/>
        </w:rPr>
        <w:t>this</w:t>
      </w:r>
      <w:r w:rsidRPr="001633F3">
        <w:rPr>
          <w:rFonts w:ascii="Consolas" w:eastAsia="Times New Roman" w:hAnsi="Consolas" w:cs="Courier New"/>
          <w:color w:val="FFFFFF"/>
          <w:sz w:val="27"/>
          <w:szCs w:val="27"/>
        </w:rPr>
        <w:t>.</w:t>
      </w:r>
      <w:r w:rsidRPr="001633F3">
        <w:rPr>
          <w:rFonts w:ascii="Consolas" w:eastAsia="Times New Roman" w:hAnsi="Consolas" w:cs="Courier New"/>
          <w:color w:val="83FFF5"/>
          <w:sz w:val="27"/>
          <w:szCs w:val="27"/>
        </w:rPr>
        <w:t>_firstName</w:t>
      </w:r>
      <w:r w:rsidRPr="001633F3">
        <w:rPr>
          <w:rFonts w:ascii="Consolas" w:eastAsia="Times New Roman" w:hAnsi="Consolas" w:cs="Courier New"/>
          <w:color w:val="FFFFFF"/>
          <w:sz w:val="27"/>
          <w:szCs w:val="27"/>
        </w:rPr>
        <w:t>}</w:t>
      </w:r>
      <w:r w:rsidRPr="001633F3">
        <w:rPr>
          <w:rFonts w:ascii="Consolas" w:eastAsia="Times New Roman" w:hAnsi="Consolas" w:cs="Courier New"/>
          <w:color w:val="FFE083"/>
          <w:sz w:val="27"/>
          <w:szCs w:val="27"/>
        </w:rPr>
        <w:t xml:space="preserve"> </w:t>
      </w:r>
      <w:r w:rsidRPr="001633F3">
        <w:rPr>
          <w:rFonts w:ascii="Consolas" w:eastAsia="Times New Roman" w:hAnsi="Consolas" w:cs="Courier New"/>
          <w:color w:val="FFFFFF"/>
          <w:sz w:val="27"/>
          <w:szCs w:val="27"/>
        </w:rPr>
        <w:t>${</w:t>
      </w:r>
      <w:r w:rsidRPr="001633F3">
        <w:rPr>
          <w:rFonts w:ascii="Consolas" w:eastAsia="Times New Roman" w:hAnsi="Consolas" w:cs="Courier New"/>
          <w:color w:val="B3CCFF"/>
          <w:sz w:val="27"/>
          <w:szCs w:val="27"/>
        </w:rPr>
        <w:t>this</w:t>
      </w:r>
      <w:r w:rsidRPr="001633F3">
        <w:rPr>
          <w:rFonts w:ascii="Consolas" w:eastAsia="Times New Roman" w:hAnsi="Consolas" w:cs="Courier New"/>
          <w:color w:val="FFFFFF"/>
          <w:sz w:val="27"/>
          <w:szCs w:val="27"/>
        </w:rPr>
        <w:t>.</w:t>
      </w:r>
      <w:r w:rsidRPr="001633F3">
        <w:rPr>
          <w:rFonts w:ascii="Consolas" w:eastAsia="Times New Roman" w:hAnsi="Consolas" w:cs="Courier New"/>
          <w:color w:val="83FFF5"/>
          <w:sz w:val="27"/>
          <w:szCs w:val="27"/>
        </w:rPr>
        <w:t>_lastName</w:t>
      </w:r>
      <w:r w:rsidRPr="001633F3">
        <w:rPr>
          <w:rFonts w:ascii="Consolas" w:eastAsia="Times New Roman" w:hAnsi="Consolas" w:cs="Courier New"/>
          <w:color w:val="FFFFFF"/>
          <w:sz w:val="27"/>
          <w:szCs w:val="27"/>
        </w:rPr>
        <w:t>}</w:t>
      </w:r>
      <w:r w:rsidRPr="001633F3">
        <w:rPr>
          <w:rFonts w:ascii="Consolas" w:eastAsia="Times New Roman" w:hAnsi="Consolas" w:cs="Courier New"/>
          <w:color w:val="FFE083"/>
          <w:sz w:val="27"/>
          <w:szCs w:val="27"/>
        </w:rPr>
        <w:t>`</w:t>
      </w:r>
      <w:r w:rsidRPr="001633F3">
        <w:rPr>
          <w:rFonts w:ascii="Consolas" w:eastAsia="Times New Roman" w:hAnsi="Consolas" w:cs="Courier New"/>
          <w:color w:val="FFFFFF"/>
          <w:sz w:val="27"/>
          <w:szCs w:val="27"/>
        </w:rPr>
        <w:t>;</w:t>
      </w:r>
      <w:r w:rsidRPr="001633F3">
        <w:rPr>
          <w:rFonts w:ascii="Consolas" w:eastAsia="Times New Roman" w:hAnsi="Consolas" w:cs="Courier New"/>
          <w:color w:val="939598"/>
          <w:sz w:val="27"/>
          <w:szCs w:val="27"/>
        </w:rPr>
        <w:br/>
      </w:r>
      <w:r w:rsidRPr="001633F3">
        <w:rPr>
          <w:rFonts w:ascii="Consolas" w:eastAsia="Times New Roman" w:hAnsi="Consolas" w:cs="Courier New"/>
          <w:color w:val="FFFFFF"/>
          <w:sz w:val="27"/>
          <w:szCs w:val="27"/>
        </w:rPr>
        <w:t xml:space="preserve">    } </w:t>
      </w:r>
      <w:r w:rsidRPr="001633F3">
        <w:rPr>
          <w:rFonts w:ascii="Consolas" w:eastAsia="Times New Roman" w:hAnsi="Consolas" w:cs="Courier New"/>
          <w:color w:val="B3CCFF"/>
          <w:sz w:val="27"/>
          <w:szCs w:val="27"/>
        </w:rPr>
        <w:t>else</w:t>
      </w:r>
      <w:r w:rsidRPr="001633F3">
        <w:rPr>
          <w:rFonts w:ascii="Consolas" w:eastAsia="Times New Roman" w:hAnsi="Consolas" w:cs="Courier New"/>
          <w:color w:val="FFFFFF"/>
          <w:sz w:val="27"/>
          <w:szCs w:val="27"/>
        </w:rPr>
        <w:t xml:space="preserve"> {</w:t>
      </w:r>
      <w:r w:rsidRPr="001633F3">
        <w:rPr>
          <w:rFonts w:ascii="Consolas" w:eastAsia="Times New Roman" w:hAnsi="Consolas" w:cs="Courier New"/>
          <w:color w:val="939598"/>
          <w:sz w:val="27"/>
          <w:szCs w:val="27"/>
        </w:rPr>
        <w:br/>
      </w:r>
      <w:r w:rsidRPr="001633F3">
        <w:rPr>
          <w:rFonts w:ascii="Consolas" w:eastAsia="Times New Roman" w:hAnsi="Consolas" w:cs="Courier New"/>
          <w:color w:val="FFFFFF"/>
          <w:sz w:val="27"/>
          <w:szCs w:val="27"/>
        </w:rPr>
        <w:t>      </w:t>
      </w:r>
      <w:r w:rsidRPr="001633F3">
        <w:rPr>
          <w:rFonts w:ascii="Consolas" w:eastAsia="Times New Roman" w:hAnsi="Consolas" w:cs="Courier New"/>
          <w:color w:val="B3CCFF"/>
          <w:sz w:val="27"/>
          <w:szCs w:val="27"/>
        </w:rPr>
        <w:t>return</w:t>
      </w:r>
      <w:r w:rsidRPr="001633F3">
        <w:rPr>
          <w:rFonts w:ascii="Consolas" w:eastAsia="Times New Roman" w:hAnsi="Consolas" w:cs="Courier New"/>
          <w:color w:val="FFFFFF"/>
          <w:sz w:val="27"/>
          <w:szCs w:val="27"/>
        </w:rPr>
        <w:t xml:space="preserve"> </w:t>
      </w:r>
      <w:r w:rsidRPr="001633F3">
        <w:rPr>
          <w:rFonts w:ascii="Consolas" w:eastAsia="Times New Roman" w:hAnsi="Consolas" w:cs="Courier New"/>
          <w:color w:val="FFE083"/>
          <w:sz w:val="27"/>
          <w:szCs w:val="27"/>
        </w:rPr>
        <w:t>'Missing a first name or a last name.'</w:t>
      </w:r>
      <w:r w:rsidRPr="001633F3">
        <w:rPr>
          <w:rFonts w:ascii="Consolas" w:eastAsia="Times New Roman" w:hAnsi="Consolas" w:cs="Courier New"/>
          <w:color w:val="FFFFFF"/>
          <w:sz w:val="27"/>
          <w:szCs w:val="27"/>
        </w:rPr>
        <w:t>;</w:t>
      </w:r>
      <w:r w:rsidRPr="001633F3">
        <w:rPr>
          <w:rFonts w:ascii="Consolas" w:eastAsia="Times New Roman" w:hAnsi="Consolas" w:cs="Courier New"/>
          <w:color w:val="939598"/>
          <w:sz w:val="27"/>
          <w:szCs w:val="27"/>
        </w:rPr>
        <w:br/>
      </w:r>
      <w:r w:rsidRPr="001633F3">
        <w:rPr>
          <w:rFonts w:ascii="Consolas" w:eastAsia="Times New Roman" w:hAnsi="Consolas" w:cs="Courier New"/>
          <w:color w:val="FFFFFF"/>
          <w:sz w:val="27"/>
          <w:szCs w:val="27"/>
        </w:rPr>
        <w:t>    }</w:t>
      </w:r>
      <w:r w:rsidRPr="001633F3">
        <w:rPr>
          <w:rFonts w:ascii="Consolas" w:eastAsia="Times New Roman" w:hAnsi="Consolas" w:cs="Courier New"/>
          <w:color w:val="939598"/>
          <w:sz w:val="27"/>
          <w:szCs w:val="27"/>
        </w:rPr>
        <w:br/>
      </w:r>
      <w:r w:rsidRPr="001633F3">
        <w:rPr>
          <w:rFonts w:ascii="Consolas" w:eastAsia="Times New Roman" w:hAnsi="Consolas" w:cs="Courier New"/>
          <w:color w:val="FFFFFF"/>
          <w:sz w:val="27"/>
          <w:szCs w:val="27"/>
        </w:rPr>
        <w:t>  }</w:t>
      </w:r>
      <w:r w:rsidRPr="001633F3">
        <w:rPr>
          <w:rFonts w:ascii="Consolas" w:eastAsia="Times New Roman" w:hAnsi="Consolas" w:cs="Courier New"/>
          <w:color w:val="939598"/>
          <w:sz w:val="27"/>
          <w:szCs w:val="27"/>
        </w:rPr>
        <w:br/>
      </w:r>
      <w:r w:rsidRPr="001633F3">
        <w:rPr>
          <w:rFonts w:ascii="Consolas" w:eastAsia="Times New Roman" w:hAnsi="Consolas" w:cs="Courier New"/>
          <w:color w:val="FFFFFF"/>
          <w:sz w:val="27"/>
          <w:szCs w:val="27"/>
        </w:rPr>
        <w:t>}</w:t>
      </w:r>
      <w:r w:rsidRPr="001633F3">
        <w:rPr>
          <w:rFonts w:ascii="Consolas" w:eastAsia="Times New Roman" w:hAnsi="Consolas" w:cs="Courier New"/>
          <w:color w:val="939598"/>
          <w:sz w:val="27"/>
          <w:szCs w:val="27"/>
        </w:rPr>
        <w:br/>
        <w:t xml:space="preserve"> </w:t>
      </w:r>
      <w:r w:rsidRPr="001633F3">
        <w:rPr>
          <w:rFonts w:ascii="Consolas" w:eastAsia="Times New Roman" w:hAnsi="Consolas" w:cs="Courier New"/>
          <w:color w:val="939598"/>
          <w:sz w:val="27"/>
          <w:szCs w:val="27"/>
        </w:rPr>
        <w:br/>
        <w:t xml:space="preserve">// To call the getter method: </w:t>
      </w:r>
      <w:r w:rsidRPr="001633F3">
        <w:rPr>
          <w:rFonts w:ascii="Consolas" w:eastAsia="Times New Roman" w:hAnsi="Consolas" w:cs="Courier New"/>
          <w:color w:val="939598"/>
          <w:sz w:val="27"/>
          <w:szCs w:val="27"/>
        </w:rPr>
        <w:br/>
      </w:r>
      <w:r w:rsidRPr="001633F3">
        <w:rPr>
          <w:rFonts w:ascii="Consolas" w:eastAsia="Times New Roman" w:hAnsi="Consolas" w:cs="Courier New"/>
          <w:color w:val="FF8973"/>
          <w:sz w:val="27"/>
          <w:szCs w:val="27"/>
        </w:rPr>
        <w:t>person</w:t>
      </w:r>
      <w:r w:rsidRPr="001633F3">
        <w:rPr>
          <w:rFonts w:ascii="Consolas" w:eastAsia="Times New Roman" w:hAnsi="Consolas" w:cs="Courier New"/>
          <w:color w:val="FFFFFF"/>
          <w:sz w:val="27"/>
          <w:szCs w:val="27"/>
        </w:rPr>
        <w:t>.</w:t>
      </w:r>
      <w:r w:rsidRPr="001633F3">
        <w:rPr>
          <w:rFonts w:ascii="Consolas" w:eastAsia="Times New Roman" w:hAnsi="Consolas" w:cs="Courier New"/>
          <w:color w:val="83FFF5"/>
          <w:sz w:val="27"/>
          <w:szCs w:val="27"/>
        </w:rPr>
        <w:t>fullName</w:t>
      </w:r>
      <w:r w:rsidRPr="001633F3">
        <w:rPr>
          <w:rFonts w:ascii="Consolas" w:eastAsia="Times New Roman" w:hAnsi="Consolas" w:cs="Courier New"/>
          <w:color w:val="FFFFFF"/>
          <w:sz w:val="27"/>
          <w:szCs w:val="27"/>
        </w:rPr>
        <w:t xml:space="preserve">; </w:t>
      </w:r>
      <w:r w:rsidRPr="001633F3">
        <w:rPr>
          <w:rFonts w:ascii="Consolas" w:eastAsia="Times New Roman" w:hAnsi="Consolas" w:cs="Courier New"/>
          <w:color w:val="939598"/>
          <w:sz w:val="27"/>
          <w:szCs w:val="27"/>
        </w:rPr>
        <w:t>// 'John Doe'</w:t>
      </w:r>
    </w:p>
    <w:p w14:paraId="7D2B5886" w14:textId="77777777" w:rsidR="001633F3" w:rsidRPr="001633F3" w:rsidRDefault="001633F3" w:rsidP="001633F3">
      <w:pPr>
        <w:spacing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Notice that in the getter method above:</w:t>
      </w:r>
    </w:p>
    <w:p w14:paraId="02EFFE20" w14:textId="77777777" w:rsidR="001633F3" w:rsidRPr="001633F3" w:rsidRDefault="001633F3" w:rsidP="001633F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We use the </w:t>
      </w:r>
      <w:r w:rsidRPr="001633F3">
        <w:rPr>
          <w:rFonts w:ascii="Consolas" w:eastAsia="Times New Roman" w:hAnsi="Consolas" w:cs="Courier New"/>
          <w:color w:val="15141F"/>
          <w:shd w:val="clear" w:color="auto" w:fill="EAE9ED"/>
        </w:rPr>
        <w:t>get</w:t>
      </w:r>
      <w:r w:rsidRPr="001633F3">
        <w:rPr>
          <w:rFonts w:ascii="Segoe UI" w:eastAsia="Times New Roman" w:hAnsi="Segoe UI" w:cs="Segoe UI"/>
          <w:color w:val="10162F"/>
          <w:sz w:val="27"/>
          <w:szCs w:val="27"/>
        </w:rPr>
        <w:t> keyword followed by a function.</w:t>
      </w:r>
    </w:p>
    <w:p w14:paraId="4BF4C566" w14:textId="77777777" w:rsidR="001633F3" w:rsidRPr="001633F3" w:rsidRDefault="001633F3" w:rsidP="001633F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We use an </w:t>
      </w:r>
      <w:r w:rsidRPr="001633F3">
        <w:rPr>
          <w:rFonts w:ascii="Consolas" w:eastAsia="Times New Roman" w:hAnsi="Consolas" w:cs="Courier New"/>
          <w:color w:val="15141F"/>
          <w:shd w:val="clear" w:color="auto" w:fill="EAE9ED"/>
        </w:rPr>
        <w:t>if...else</w:t>
      </w:r>
      <w:r w:rsidRPr="001633F3">
        <w:rPr>
          <w:rFonts w:ascii="Segoe UI" w:eastAsia="Times New Roman" w:hAnsi="Segoe UI" w:cs="Segoe UI"/>
          <w:color w:val="10162F"/>
          <w:sz w:val="27"/>
          <w:szCs w:val="27"/>
        </w:rPr>
        <w:t> conditional to check if both </w:t>
      </w:r>
      <w:r w:rsidRPr="001633F3">
        <w:rPr>
          <w:rFonts w:ascii="Consolas" w:eastAsia="Times New Roman" w:hAnsi="Consolas" w:cs="Courier New"/>
          <w:color w:val="15141F"/>
          <w:shd w:val="clear" w:color="auto" w:fill="EAE9ED"/>
        </w:rPr>
        <w:t>_firstName</w:t>
      </w:r>
      <w:r w:rsidRPr="001633F3">
        <w:rPr>
          <w:rFonts w:ascii="Segoe UI" w:eastAsia="Times New Roman" w:hAnsi="Segoe UI" w:cs="Segoe UI"/>
          <w:color w:val="10162F"/>
          <w:sz w:val="27"/>
          <w:szCs w:val="27"/>
        </w:rPr>
        <w:t> and </w:t>
      </w:r>
      <w:r w:rsidRPr="001633F3">
        <w:rPr>
          <w:rFonts w:ascii="Consolas" w:eastAsia="Times New Roman" w:hAnsi="Consolas" w:cs="Courier New"/>
          <w:color w:val="15141F"/>
          <w:shd w:val="clear" w:color="auto" w:fill="EAE9ED"/>
        </w:rPr>
        <w:t>_lastName</w:t>
      </w:r>
      <w:r w:rsidRPr="001633F3">
        <w:rPr>
          <w:rFonts w:ascii="Segoe UI" w:eastAsia="Times New Roman" w:hAnsi="Segoe UI" w:cs="Segoe UI"/>
          <w:color w:val="10162F"/>
          <w:sz w:val="27"/>
          <w:szCs w:val="27"/>
        </w:rPr>
        <w:t> exist (by making sure they both return truthy values) and then return a different value depending on the result.</w:t>
      </w:r>
    </w:p>
    <w:p w14:paraId="0845C79B" w14:textId="77777777" w:rsidR="001633F3" w:rsidRPr="001633F3" w:rsidRDefault="001633F3" w:rsidP="001633F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We can access the calling object’s internal properties using </w:t>
      </w:r>
      <w:r w:rsidRPr="001633F3">
        <w:rPr>
          <w:rFonts w:ascii="Consolas" w:eastAsia="Times New Roman" w:hAnsi="Consolas" w:cs="Courier New"/>
          <w:color w:val="15141F"/>
          <w:shd w:val="clear" w:color="auto" w:fill="EAE9ED"/>
        </w:rPr>
        <w:t>this</w:t>
      </w:r>
      <w:r w:rsidRPr="001633F3">
        <w:rPr>
          <w:rFonts w:ascii="Segoe UI" w:eastAsia="Times New Roman" w:hAnsi="Segoe UI" w:cs="Segoe UI"/>
          <w:color w:val="10162F"/>
          <w:sz w:val="27"/>
          <w:szCs w:val="27"/>
        </w:rPr>
        <w:t>. In </w:t>
      </w:r>
      <w:r w:rsidRPr="001633F3">
        <w:rPr>
          <w:rFonts w:ascii="Consolas" w:eastAsia="Times New Roman" w:hAnsi="Consolas" w:cs="Courier New"/>
          <w:color w:val="15141F"/>
          <w:shd w:val="clear" w:color="auto" w:fill="EAE9ED"/>
        </w:rPr>
        <w:t>fullName</w:t>
      </w:r>
      <w:r w:rsidRPr="001633F3">
        <w:rPr>
          <w:rFonts w:ascii="Segoe UI" w:eastAsia="Times New Roman" w:hAnsi="Segoe UI" w:cs="Segoe UI"/>
          <w:color w:val="10162F"/>
          <w:sz w:val="27"/>
          <w:szCs w:val="27"/>
        </w:rPr>
        <w:t>, we’re accessing both </w:t>
      </w:r>
      <w:r w:rsidRPr="001633F3">
        <w:rPr>
          <w:rFonts w:ascii="Consolas" w:eastAsia="Times New Roman" w:hAnsi="Consolas" w:cs="Courier New"/>
          <w:color w:val="15141F"/>
          <w:shd w:val="clear" w:color="auto" w:fill="EAE9ED"/>
        </w:rPr>
        <w:t>this._firstName</w:t>
      </w:r>
      <w:r w:rsidRPr="001633F3">
        <w:rPr>
          <w:rFonts w:ascii="Segoe UI" w:eastAsia="Times New Roman" w:hAnsi="Segoe UI" w:cs="Segoe UI"/>
          <w:color w:val="10162F"/>
          <w:sz w:val="27"/>
          <w:szCs w:val="27"/>
        </w:rPr>
        <w:t> and </w:t>
      </w:r>
      <w:r w:rsidRPr="001633F3">
        <w:rPr>
          <w:rFonts w:ascii="Consolas" w:eastAsia="Times New Roman" w:hAnsi="Consolas" w:cs="Courier New"/>
          <w:color w:val="15141F"/>
          <w:shd w:val="clear" w:color="auto" w:fill="EAE9ED"/>
        </w:rPr>
        <w:t>this._lastName</w:t>
      </w:r>
      <w:r w:rsidRPr="001633F3">
        <w:rPr>
          <w:rFonts w:ascii="Segoe UI" w:eastAsia="Times New Roman" w:hAnsi="Segoe UI" w:cs="Segoe UI"/>
          <w:color w:val="10162F"/>
          <w:sz w:val="27"/>
          <w:szCs w:val="27"/>
        </w:rPr>
        <w:t>.</w:t>
      </w:r>
    </w:p>
    <w:p w14:paraId="78073EDA" w14:textId="77777777" w:rsidR="001633F3" w:rsidRPr="001633F3" w:rsidRDefault="001633F3" w:rsidP="001633F3">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In the last line we call </w:t>
      </w:r>
      <w:r w:rsidRPr="001633F3">
        <w:rPr>
          <w:rFonts w:ascii="Consolas" w:eastAsia="Times New Roman" w:hAnsi="Consolas" w:cs="Courier New"/>
          <w:color w:val="15141F"/>
          <w:shd w:val="clear" w:color="auto" w:fill="EAE9ED"/>
        </w:rPr>
        <w:t>fullName</w:t>
      </w:r>
      <w:r w:rsidRPr="001633F3">
        <w:rPr>
          <w:rFonts w:ascii="Segoe UI" w:eastAsia="Times New Roman" w:hAnsi="Segoe UI" w:cs="Segoe UI"/>
          <w:color w:val="10162F"/>
          <w:sz w:val="27"/>
          <w:szCs w:val="27"/>
        </w:rPr>
        <w:t> on </w:t>
      </w:r>
      <w:r w:rsidRPr="001633F3">
        <w:rPr>
          <w:rFonts w:ascii="Consolas" w:eastAsia="Times New Roman" w:hAnsi="Consolas" w:cs="Courier New"/>
          <w:color w:val="15141F"/>
          <w:shd w:val="clear" w:color="auto" w:fill="EAE9ED"/>
        </w:rPr>
        <w:t>person</w:t>
      </w:r>
      <w:r w:rsidRPr="001633F3">
        <w:rPr>
          <w:rFonts w:ascii="Segoe UI" w:eastAsia="Times New Roman" w:hAnsi="Segoe UI" w:cs="Segoe UI"/>
          <w:color w:val="10162F"/>
          <w:sz w:val="27"/>
          <w:szCs w:val="27"/>
        </w:rPr>
        <w:t>. In general, getter methods do not need to be called with a set of parentheses. Syntactically, it looks like we’re accessing a property.</w:t>
      </w:r>
    </w:p>
    <w:p w14:paraId="49031E37" w14:textId="77777777" w:rsidR="001633F3" w:rsidRPr="001633F3" w:rsidRDefault="001633F3" w:rsidP="001633F3">
      <w:pPr>
        <w:spacing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Now that we’ve gone over syntax, let’s discuss some notable advantages of using getter methods:</w:t>
      </w:r>
    </w:p>
    <w:p w14:paraId="17AB08E9" w14:textId="77777777" w:rsidR="001633F3" w:rsidRPr="001633F3" w:rsidRDefault="001633F3" w:rsidP="001633F3">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Getters can perform an action on the data when getting a property.</w:t>
      </w:r>
    </w:p>
    <w:p w14:paraId="17819FD3" w14:textId="77777777" w:rsidR="001633F3" w:rsidRPr="001633F3" w:rsidRDefault="001633F3" w:rsidP="001633F3">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Getters can return different values using conditionals.</w:t>
      </w:r>
    </w:p>
    <w:p w14:paraId="62DD1893" w14:textId="77777777" w:rsidR="001633F3" w:rsidRPr="001633F3" w:rsidRDefault="001633F3" w:rsidP="001633F3">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In a getter, we can access the properties of the calling object using </w:t>
      </w:r>
      <w:r w:rsidRPr="001633F3">
        <w:rPr>
          <w:rFonts w:ascii="Consolas" w:eastAsia="Times New Roman" w:hAnsi="Consolas" w:cs="Courier New"/>
          <w:color w:val="15141F"/>
          <w:shd w:val="clear" w:color="auto" w:fill="EAE9ED"/>
        </w:rPr>
        <w:t>this</w:t>
      </w:r>
      <w:r w:rsidRPr="001633F3">
        <w:rPr>
          <w:rFonts w:ascii="Segoe UI" w:eastAsia="Times New Roman" w:hAnsi="Segoe UI" w:cs="Segoe UI"/>
          <w:color w:val="10162F"/>
          <w:sz w:val="27"/>
          <w:szCs w:val="27"/>
        </w:rPr>
        <w:t>.</w:t>
      </w:r>
    </w:p>
    <w:p w14:paraId="57049EB6" w14:textId="77777777" w:rsidR="001633F3" w:rsidRPr="001633F3" w:rsidRDefault="001633F3" w:rsidP="001633F3">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lastRenderedPageBreak/>
        <w:t>The functionality of our code is easier for other developers to understand.</w:t>
      </w:r>
    </w:p>
    <w:p w14:paraId="674987C1" w14:textId="77777777" w:rsidR="001633F3" w:rsidRPr="001633F3" w:rsidRDefault="001633F3" w:rsidP="001633F3">
      <w:pPr>
        <w:spacing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Another thing to keep in mind when using getter (and setter) methods is that properties cannot share the same name as the getter/setter function. If we do so, then calling the method will result in an infinite call stack error. One workaround is to add an underscore before the property name like we did in the example above.</w:t>
      </w:r>
    </w:p>
    <w:p w14:paraId="0AE9D693" w14:textId="77777777" w:rsidR="001633F3" w:rsidRPr="001633F3" w:rsidRDefault="001633F3" w:rsidP="001633F3">
      <w:pPr>
        <w:spacing w:after="0"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Great, let’s go getter!</w:t>
      </w:r>
    </w:p>
    <w:p w14:paraId="47D9889D" w14:textId="77777777" w:rsidR="001633F3" w:rsidRPr="001633F3" w:rsidRDefault="001633F3" w:rsidP="001633F3">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1633F3">
        <w:rPr>
          <w:rFonts w:ascii="Segoe UI" w:eastAsia="Times New Roman" w:hAnsi="Segoe UI" w:cs="Segoe UI"/>
          <w:b/>
          <w:bCs/>
          <w:color w:val="19191A"/>
          <w:sz w:val="27"/>
          <w:szCs w:val="27"/>
        </w:rPr>
        <w:t>Instructions</w:t>
      </w:r>
    </w:p>
    <w:p w14:paraId="7F5AC640" w14:textId="77777777" w:rsidR="001633F3" w:rsidRPr="001633F3" w:rsidRDefault="001633F3" w:rsidP="001633F3">
      <w:pPr>
        <w:spacing w:after="0" w:line="240" w:lineRule="auto"/>
        <w:rPr>
          <w:rFonts w:ascii="Segoe UI" w:eastAsia="Times New Roman" w:hAnsi="Segoe UI" w:cs="Segoe UI"/>
          <w:color w:val="10162F"/>
          <w:sz w:val="27"/>
          <w:szCs w:val="27"/>
        </w:rPr>
      </w:pPr>
      <w:r w:rsidRPr="001633F3">
        <w:rPr>
          <w:rFonts w:ascii="Segoe UI" w:eastAsia="Times New Roman" w:hAnsi="Segoe UI" w:cs="Segoe UI"/>
          <w:b/>
          <w:bCs/>
          <w:color w:val="10162F"/>
          <w:sz w:val="27"/>
          <w:szCs w:val="27"/>
        </w:rPr>
        <w:t>1.</w:t>
      </w:r>
    </w:p>
    <w:p w14:paraId="58746F92" w14:textId="77777777" w:rsidR="001633F3" w:rsidRPr="001633F3" w:rsidRDefault="001633F3" w:rsidP="001633F3">
      <w:pPr>
        <w:spacing w:after="0"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In </w:t>
      </w:r>
      <w:r w:rsidRPr="001633F3">
        <w:rPr>
          <w:rFonts w:ascii="Consolas" w:eastAsia="Times New Roman" w:hAnsi="Consolas" w:cs="Courier New"/>
          <w:color w:val="15141F"/>
          <w:shd w:val="clear" w:color="auto" w:fill="EAE9ED"/>
        </w:rPr>
        <w:t>robot</w:t>
      </w:r>
      <w:r w:rsidRPr="001633F3">
        <w:rPr>
          <w:rFonts w:ascii="Segoe UI" w:eastAsia="Times New Roman" w:hAnsi="Segoe UI" w:cs="Segoe UI"/>
          <w:color w:val="10162F"/>
          <w:sz w:val="27"/>
          <w:szCs w:val="27"/>
        </w:rPr>
        <w:t>, create a getter method named </w:t>
      </w:r>
      <w:r w:rsidRPr="001633F3">
        <w:rPr>
          <w:rFonts w:ascii="Consolas" w:eastAsia="Times New Roman" w:hAnsi="Consolas" w:cs="Courier New"/>
          <w:color w:val="15141F"/>
          <w:shd w:val="clear" w:color="auto" w:fill="EAE9ED"/>
        </w:rPr>
        <w:t>energyLevel</w:t>
      </w:r>
      <w:r w:rsidRPr="001633F3">
        <w:rPr>
          <w:rFonts w:ascii="Segoe UI" w:eastAsia="Times New Roman" w:hAnsi="Segoe UI" w:cs="Segoe UI"/>
          <w:color w:val="10162F"/>
          <w:sz w:val="27"/>
          <w:szCs w:val="27"/>
        </w:rPr>
        <w:t> using the </w:t>
      </w:r>
      <w:r w:rsidRPr="001633F3">
        <w:rPr>
          <w:rFonts w:ascii="Consolas" w:eastAsia="Times New Roman" w:hAnsi="Consolas" w:cs="Courier New"/>
          <w:color w:val="15141F"/>
          <w:shd w:val="clear" w:color="auto" w:fill="EAE9ED"/>
        </w:rPr>
        <w:t>get</w:t>
      </w:r>
      <w:r w:rsidRPr="001633F3">
        <w:rPr>
          <w:rFonts w:ascii="Segoe UI" w:eastAsia="Times New Roman" w:hAnsi="Segoe UI" w:cs="Segoe UI"/>
          <w:color w:val="10162F"/>
          <w:sz w:val="27"/>
          <w:szCs w:val="27"/>
        </w:rPr>
        <w:t> keyword. Leave function body blank for now.</w:t>
      </w:r>
    </w:p>
    <w:p w14:paraId="05E92AA8" w14:textId="77777777" w:rsidR="001633F3" w:rsidRPr="001633F3" w:rsidRDefault="001633F3" w:rsidP="001633F3">
      <w:pPr>
        <w:spacing w:after="0"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Stuck? Get a hint</w:t>
      </w:r>
    </w:p>
    <w:p w14:paraId="5D1610BF" w14:textId="77777777" w:rsidR="001633F3" w:rsidRPr="001633F3" w:rsidRDefault="001633F3" w:rsidP="001633F3">
      <w:pPr>
        <w:shd w:val="clear" w:color="auto" w:fill="F1F2F3"/>
        <w:spacing w:after="0" w:line="240" w:lineRule="auto"/>
        <w:rPr>
          <w:rFonts w:ascii="Segoe UI" w:eastAsia="Times New Roman" w:hAnsi="Segoe UI" w:cs="Segoe UI"/>
          <w:color w:val="10162F"/>
          <w:sz w:val="27"/>
          <w:szCs w:val="27"/>
        </w:rPr>
      </w:pPr>
      <w:r w:rsidRPr="001633F3">
        <w:rPr>
          <w:rFonts w:ascii="Segoe UI" w:eastAsia="Times New Roman" w:hAnsi="Segoe UI" w:cs="Segoe UI"/>
          <w:b/>
          <w:bCs/>
          <w:color w:val="10162F"/>
          <w:sz w:val="27"/>
          <w:szCs w:val="27"/>
        </w:rPr>
        <w:t>2.</w:t>
      </w:r>
    </w:p>
    <w:p w14:paraId="328D658D" w14:textId="77777777" w:rsidR="001633F3" w:rsidRPr="001633F3" w:rsidRDefault="001633F3" w:rsidP="001633F3">
      <w:pPr>
        <w:shd w:val="clear" w:color="auto" w:fill="F1F2F3"/>
        <w:spacing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Inside the getter method, add an </w:t>
      </w:r>
      <w:r w:rsidRPr="001633F3">
        <w:rPr>
          <w:rFonts w:ascii="Consolas" w:eastAsia="Times New Roman" w:hAnsi="Consolas" w:cs="Courier New"/>
          <w:color w:val="15141F"/>
          <w:shd w:val="clear" w:color="auto" w:fill="EAE9ED"/>
        </w:rPr>
        <w:t>if</w:t>
      </w:r>
      <w:r w:rsidRPr="001633F3">
        <w:rPr>
          <w:rFonts w:ascii="Segoe UI" w:eastAsia="Times New Roman" w:hAnsi="Segoe UI" w:cs="Segoe UI"/>
          <w:color w:val="10162F"/>
          <w:sz w:val="27"/>
          <w:szCs w:val="27"/>
        </w:rPr>
        <w:t> statement to check if </w:t>
      </w:r>
      <w:r w:rsidRPr="001633F3">
        <w:rPr>
          <w:rFonts w:ascii="Consolas" w:eastAsia="Times New Roman" w:hAnsi="Consolas" w:cs="Courier New"/>
          <w:color w:val="15141F"/>
          <w:shd w:val="clear" w:color="auto" w:fill="EAE9ED"/>
        </w:rPr>
        <w:t>this._energyLevel</w:t>
      </w:r>
      <w:r w:rsidRPr="001633F3">
        <w:rPr>
          <w:rFonts w:ascii="Segoe UI" w:eastAsia="Times New Roman" w:hAnsi="Segoe UI" w:cs="Segoe UI"/>
          <w:color w:val="10162F"/>
          <w:sz w:val="27"/>
          <w:szCs w:val="27"/>
        </w:rPr>
        <w:t> is a number using the </w:t>
      </w:r>
      <w:r w:rsidRPr="001633F3">
        <w:rPr>
          <w:rFonts w:ascii="Consolas" w:eastAsia="Times New Roman" w:hAnsi="Consolas" w:cs="Courier New"/>
          <w:color w:val="15141F"/>
          <w:shd w:val="clear" w:color="auto" w:fill="EAE9ED"/>
        </w:rPr>
        <w:t>typeof</w:t>
      </w:r>
      <w:r w:rsidRPr="001633F3">
        <w:rPr>
          <w:rFonts w:ascii="Segoe UI" w:eastAsia="Times New Roman" w:hAnsi="Segoe UI" w:cs="Segoe UI"/>
          <w:color w:val="10162F"/>
          <w:sz w:val="27"/>
          <w:szCs w:val="27"/>
        </w:rPr>
        <w:t> operator. If that condition is truthy, return </w:t>
      </w:r>
      <w:r w:rsidRPr="001633F3">
        <w:rPr>
          <w:rFonts w:ascii="Consolas" w:eastAsia="Times New Roman" w:hAnsi="Consolas" w:cs="Courier New"/>
          <w:color w:val="15141F"/>
          <w:shd w:val="clear" w:color="auto" w:fill="EAE9ED"/>
        </w:rPr>
        <w:t>'My current energy level is ENERGYLEVEL'</w:t>
      </w:r>
      <w:r w:rsidRPr="001633F3">
        <w:rPr>
          <w:rFonts w:ascii="Segoe UI" w:eastAsia="Times New Roman" w:hAnsi="Segoe UI" w:cs="Segoe UI"/>
          <w:color w:val="10162F"/>
          <w:sz w:val="27"/>
          <w:szCs w:val="27"/>
        </w:rPr>
        <w:t>. Replace </w:t>
      </w:r>
      <w:r w:rsidRPr="001633F3">
        <w:rPr>
          <w:rFonts w:ascii="Consolas" w:eastAsia="Times New Roman" w:hAnsi="Consolas" w:cs="Courier New"/>
          <w:color w:val="15141F"/>
          <w:shd w:val="clear" w:color="auto" w:fill="EAE9ED"/>
        </w:rPr>
        <w:t>ENERGYLEVEL</w:t>
      </w:r>
      <w:r w:rsidRPr="001633F3">
        <w:rPr>
          <w:rFonts w:ascii="Segoe UI" w:eastAsia="Times New Roman" w:hAnsi="Segoe UI" w:cs="Segoe UI"/>
          <w:color w:val="10162F"/>
          <w:sz w:val="27"/>
          <w:szCs w:val="27"/>
        </w:rPr>
        <w:t> with the value of </w:t>
      </w:r>
      <w:r w:rsidRPr="001633F3">
        <w:rPr>
          <w:rFonts w:ascii="Consolas" w:eastAsia="Times New Roman" w:hAnsi="Consolas" w:cs="Courier New"/>
          <w:color w:val="15141F"/>
          <w:shd w:val="clear" w:color="auto" w:fill="EAE9ED"/>
        </w:rPr>
        <w:t>this._energyLevel</w:t>
      </w:r>
      <w:r w:rsidRPr="001633F3">
        <w:rPr>
          <w:rFonts w:ascii="Segoe UI" w:eastAsia="Times New Roman" w:hAnsi="Segoe UI" w:cs="Segoe UI"/>
          <w:color w:val="10162F"/>
          <w:sz w:val="27"/>
          <w:szCs w:val="27"/>
        </w:rPr>
        <w:t>.</w:t>
      </w:r>
    </w:p>
    <w:p w14:paraId="757D96DB" w14:textId="77777777" w:rsidR="001633F3" w:rsidRPr="001633F3" w:rsidRDefault="001633F3" w:rsidP="001633F3">
      <w:pPr>
        <w:shd w:val="clear" w:color="auto" w:fill="F1F2F3"/>
        <w:spacing w:after="0"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Make sure you return the string and not logging it to the console.</w:t>
      </w:r>
    </w:p>
    <w:p w14:paraId="6E113815" w14:textId="77777777" w:rsidR="001633F3" w:rsidRPr="001633F3" w:rsidRDefault="001633F3" w:rsidP="001633F3">
      <w:pPr>
        <w:spacing w:after="0"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Stuck? Get a hint</w:t>
      </w:r>
    </w:p>
    <w:p w14:paraId="25A16675" w14:textId="77777777" w:rsidR="001633F3" w:rsidRPr="001633F3" w:rsidRDefault="001633F3" w:rsidP="001633F3">
      <w:pPr>
        <w:shd w:val="clear" w:color="auto" w:fill="F1F2F3"/>
        <w:spacing w:after="0" w:line="240" w:lineRule="auto"/>
        <w:rPr>
          <w:rFonts w:ascii="Segoe UI" w:eastAsia="Times New Roman" w:hAnsi="Segoe UI" w:cs="Segoe UI"/>
          <w:color w:val="10162F"/>
          <w:sz w:val="27"/>
          <w:szCs w:val="27"/>
        </w:rPr>
      </w:pPr>
      <w:r w:rsidRPr="001633F3">
        <w:rPr>
          <w:rFonts w:ascii="Segoe UI" w:eastAsia="Times New Roman" w:hAnsi="Segoe UI" w:cs="Segoe UI"/>
          <w:b/>
          <w:bCs/>
          <w:color w:val="10162F"/>
          <w:sz w:val="27"/>
          <w:szCs w:val="27"/>
        </w:rPr>
        <w:t>3.</w:t>
      </w:r>
    </w:p>
    <w:p w14:paraId="3BE44E7A" w14:textId="77777777" w:rsidR="001633F3" w:rsidRPr="001633F3" w:rsidRDefault="001633F3" w:rsidP="001633F3">
      <w:pPr>
        <w:shd w:val="clear" w:color="auto" w:fill="F1F2F3"/>
        <w:spacing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If </w:t>
      </w:r>
      <w:r w:rsidRPr="001633F3">
        <w:rPr>
          <w:rFonts w:ascii="Consolas" w:eastAsia="Times New Roman" w:hAnsi="Consolas" w:cs="Courier New"/>
          <w:color w:val="15141F"/>
          <w:shd w:val="clear" w:color="auto" w:fill="EAE9ED"/>
        </w:rPr>
        <w:t>this._energyLevel</w:t>
      </w:r>
      <w:r w:rsidRPr="001633F3">
        <w:rPr>
          <w:rFonts w:ascii="Segoe UI" w:eastAsia="Times New Roman" w:hAnsi="Segoe UI" w:cs="Segoe UI"/>
          <w:color w:val="10162F"/>
          <w:sz w:val="27"/>
          <w:szCs w:val="27"/>
        </w:rPr>
        <w:t> isn’t a number it could be that the </w:t>
      </w:r>
      <w:r w:rsidRPr="001633F3">
        <w:rPr>
          <w:rFonts w:ascii="Consolas" w:eastAsia="Times New Roman" w:hAnsi="Consolas" w:cs="Courier New"/>
          <w:color w:val="15141F"/>
          <w:shd w:val="clear" w:color="auto" w:fill="EAE9ED"/>
        </w:rPr>
        <w:t>_energyLevel</w:t>
      </w:r>
      <w:r w:rsidRPr="001633F3">
        <w:rPr>
          <w:rFonts w:ascii="Segoe UI" w:eastAsia="Times New Roman" w:hAnsi="Segoe UI" w:cs="Segoe UI"/>
          <w:color w:val="10162F"/>
          <w:sz w:val="27"/>
          <w:szCs w:val="27"/>
        </w:rPr>
        <w:t> property was altered. Let’s add a default return statement for when such a scenario arises.</w:t>
      </w:r>
    </w:p>
    <w:p w14:paraId="40A36C19" w14:textId="77777777" w:rsidR="001633F3" w:rsidRPr="001633F3" w:rsidRDefault="001633F3" w:rsidP="001633F3">
      <w:pPr>
        <w:shd w:val="clear" w:color="auto" w:fill="F1F2F3"/>
        <w:spacing w:after="0"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Add an </w:t>
      </w:r>
      <w:r w:rsidRPr="001633F3">
        <w:rPr>
          <w:rFonts w:ascii="Consolas" w:eastAsia="Times New Roman" w:hAnsi="Consolas" w:cs="Courier New"/>
          <w:color w:val="15141F"/>
          <w:shd w:val="clear" w:color="auto" w:fill="EAE9ED"/>
        </w:rPr>
        <w:t>else</w:t>
      </w:r>
      <w:r w:rsidRPr="001633F3">
        <w:rPr>
          <w:rFonts w:ascii="Segoe UI" w:eastAsia="Times New Roman" w:hAnsi="Segoe UI" w:cs="Segoe UI"/>
          <w:color w:val="10162F"/>
          <w:sz w:val="27"/>
          <w:szCs w:val="27"/>
        </w:rPr>
        <w:t> statement that returns </w:t>
      </w:r>
      <w:r w:rsidRPr="001633F3">
        <w:rPr>
          <w:rFonts w:ascii="Consolas" w:eastAsia="Times New Roman" w:hAnsi="Consolas" w:cs="Courier New"/>
          <w:color w:val="15141F"/>
          <w:shd w:val="clear" w:color="auto" w:fill="EAE9ED"/>
        </w:rPr>
        <w:t>'System malfunction: cannot retrieve energy level'</w:t>
      </w:r>
      <w:r w:rsidRPr="001633F3">
        <w:rPr>
          <w:rFonts w:ascii="Segoe UI" w:eastAsia="Times New Roman" w:hAnsi="Segoe UI" w:cs="Segoe UI"/>
          <w:color w:val="10162F"/>
          <w:sz w:val="27"/>
          <w:szCs w:val="27"/>
        </w:rPr>
        <w:t>.</w:t>
      </w:r>
    </w:p>
    <w:p w14:paraId="5876C363" w14:textId="77777777" w:rsidR="001633F3" w:rsidRPr="001633F3" w:rsidRDefault="001633F3" w:rsidP="001633F3">
      <w:pPr>
        <w:spacing w:after="0"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Stuck? Get a hint</w:t>
      </w:r>
    </w:p>
    <w:p w14:paraId="5F3291AB" w14:textId="77777777" w:rsidR="001633F3" w:rsidRPr="001633F3" w:rsidRDefault="001633F3" w:rsidP="001633F3">
      <w:pPr>
        <w:shd w:val="clear" w:color="auto" w:fill="F1F2F3"/>
        <w:spacing w:after="0" w:line="240" w:lineRule="auto"/>
        <w:rPr>
          <w:rFonts w:ascii="Segoe UI" w:eastAsia="Times New Roman" w:hAnsi="Segoe UI" w:cs="Segoe UI"/>
          <w:color w:val="10162F"/>
          <w:sz w:val="27"/>
          <w:szCs w:val="27"/>
        </w:rPr>
      </w:pPr>
      <w:r w:rsidRPr="001633F3">
        <w:rPr>
          <w:rFonts w:ascii="Segoe UI" w:eastAsia="Times New Roman" w:hAnsi="Segoe UI" w:cs="Segoe UI"/>
          <w:b/>
          <w:bCs/>
          <w:color w:val="10162F"/>
          <w:sz w:val="27"/>
          <w:szCs w:val="27"/>
        </w:rPr>
        <w:t>4.</w:t>
      </w:r>
    </w:p>
    <w:p w14:paraId="320B2BC2" w14:textId="77777777" w:rsidR="001633F3" w:rsidRPr="001633F3" w:rsidRDefault="001633F3" w:rsidP="001633F3">
      <w:pPr>
        <w:shd w:val="clear" w:color="auto" w:fill="F1F2F3"/>
        <w:spacing w:after="100" w:afterAutospacing="1"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t>Log the result of calling the getter method </w:t>
      </w:r>
      <w:r w:rsidRPr="001633F3">
        <w:rPr>
          <w:rFonts w:ascii="Consolas" w:eastAsia="Times New Roman" w:hAnsi="Consolas" w:cs="Courier New"/>
          <w:color w:val="15141F"/>
          <w:shd w:val="clear" w:color="auto" w:fill="EAE9ED"/>
        </w:rPr>
        <w:t>energyLevel</w:t>
      </w:r>
      <w:r w:rsidRPr="001633F3">
        <w:rPr>
          <w:rFonts w:ascii="Segoe UI" w:eastAsia="Times New Roman" w:hAnsi="Segoe UI" w:cs="Segoe UI"/>
          <w:color w:val="10162F"/>
          <w:sz w:val="27"/>
          <w:szCs w:val="27"/>
        </w:rPr>
        <w:t> on </w:t>
      </w:r>
      <w:r w:rsidRPr="001633F3">
        <w:rPr>
          <w:rFonts w:ascii="Consolas" w:eastAsia="Times New Roman" w:hAnsi="Consolas" w:cs="Courier New"/>
          <w:color w:val="15141F"/>
          <w:shd w:val="clear" w:color="auto" w:fill="EAE9ED"/>
        </w:rPr>
        <w:t>robot</w:t>
      </w:r>
      <w:r w:rsidRPr="001633F3">
        <w:rPr>
          <w:rFonts w:ascii="Segoe UI" w:eastAsia="Times New Roman" w:hAnsi="Segoe UI" w:cs="Segoe UI"/>
          <w:color w:val="10162F"/>
          <w:sz w:val="27"/>
          <w:szCs w:val="27"/>
        </w:rPr>
        <w:t> to the console.</w:t>
      </w:r>
    </w:p>
    <w:p w14:paraId="719A74C2" w14:textId="77777777" w:rsidR="001633F3" w:rsidRPr="001633F3" w:rsidRDefault="001633F3" w:rsidP="001633F3">
      <w:pPr>
        <w:shd w:val="clear" w:color="auto" w:fill="F1F2F3"/>
        <w:spacing w:after="0" w:line="240" w:lineRule="auto"/>
        <w:rPr>
          <w:rFonts w:ascii="Segoe UI" w:eastAsia="Times New Roman" w:hAnsi="Segoe UI" w:cs="Segoe UI"/>
          <w:color w:val="10162F"/>
          <w:sz w:val="27"/>
          <w:szCs w:val="27"/>
        </w:rPr>
      </w:pPr>
      <w:r w:rsidRPr="001633F3">
        <w:rPr>
          <w:rFonts w:ascii="Segoe UI" w:eastAsia="Times New Roman" w:hAnsi="Segoe UI" w:cs="Segoe UI"/>
          <w:color w:val="10162F"/>
          <w:sz w:val="27"/>
          <w:szCs w:val="27"/>
        </w:rPr>
        <w:lastRenderedPageBreak/>
        <w:t>Notice that the method will return a formatted response rather than just accessing a property!</w:t>
      </w:r>
    </w:p>
    <w:p w14:paraId="54844891" w14:textId="7979C903" w:rsidR="005E0F05" w:rsidRDefault="005E0F05"/>
    <w:p w14:paraId="5021626A" w14:textId="2BC94CC2" w:rsidR="001633F3" w:rsidRDefault="001633F3">
      <w:r>
        <w:br w:type="page"/>
      </w:r>
    </w:p>
    <w:p w14:paraId="0075CEA2" w14:textId="77777777" w:rsidR="007E3B7E" w:rsidRPr="007E3B7E" w:rsidRDefault="007E3B7E" w:rsidP="007E3B7E">
      <w:pPr>
        <w:spacing w:after="0" w:line="240" w:lineRule="auto"/>
        <w:rPr>
          <w:rFonts w:ascii="Segoe UI" w:eastAsia="Times New Roman" w:hAnsi="Segoe UI" w:cs="Segoe UI"/>
          <w:color w:val="000000"/>
          <w:sz w:val="27"/>
          <w:szCs w:val="27"/>
        </w:rPr>
      </w:pPr>
      <w:r w:rsidRPr="007E3B7E">
        <w:rPr>
          <w:rFonts w:ascii="Segoe UI" w:eastAsia="Times New Roman" w:hAnsi="Segoe UI" w:cs="Segoe UI"/>
          <w:color w:val="000000"/>
          <w:sz w:val="27"/>
          <w:szCs w:val="27"/>
        </w:rPr>
        <w:lastRenderedPageBreak/>
        <w:t>Setters</w:t>
      </w:r>
    </w:p>
    <w:p w14:paraId="4284C337" w14:textId="77777777" w:rsidR="007E3B7E" w:rsidRPr="007E3B7E" w:rsidRDefault="007E3B7E" w:rsidP="007E3B7E">
      <w:pPr>
        <w:spacing w:after="100" w:afterAutospacing="1"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Along with getter methods, we can also create </w:t>
      </w:r>
      <w:r w:rsidRPr="007E3B7E">
        <w:rPr>
          <w:rFonts w:ascii="Segoe UI" w:eastAsia="Times New Roman" w:hAnsi="Segoe UI" w:cs="Segoe UI"/>
          <w:i/>
          <w:iCs/>
          <w:color w:val="10162F"/>
          <w:sz w:val="27"/>
          <w:szCs w:val="27"/>
        </w:rPr>
        <w:t>setter</w:t>
      </w:r>
      <w:r w:rsidRPr="007E3B7E">
        <w:rPr>
          <w:rFonts w:ascii="Segoe UI" w:eastAsia="Times New Roman" w:hAnsi="Segoe UI" w:cs="Segoe UI"/>
          <w:color w:val="10162F"/>
          <w:sz w:val="27"/>
          <w:szCs w:val="27"/>
        </w:rPr>
        <w:t> methods which reassign values of existing properties within an object. Let’s see an example of a setter method:</w:t>
      </w:r>
    </w:p>
    <w:p w14:paraId="7A41EED1" w14:textId="77777777" w:rsidR="007E3B7E" w:rsidRPr="007E3B7E" w:rsidRDefault="007E3B7E" w:rsidP="007E3B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7E3B7E">
        <w:rPr>
          <w:rFonts w:ascii="Consolas" w:eastAsia="Times New Roman" w:hAnsi="Consolas" w:cs="Courier New"/>
          <w:color w:val="B3CCFF"/>
          <w:sz w:val="27"/>
          <w:szCs w:val="27"/>
        </w:rPr>
        <w:t>const person</w:t>
      </w:r>
      <w:r w:rsidRPr="007E3B7E">
        <w:rPr>
          <w:rFonts w:ascii="Consolas" w:eastAsia="Times New Roman" w:hAnsi="Consolas" w:cs="Courier New"/>
          <w:color w:val="FFFFFF"/>
          <w:sz w:val="27"/>
          <w:szCs w:val="27"/>
        </w:rPr>
        <w:t xml:space="preserve"> = {</w:t>
      </w:r>
      <w:r w:rsidRPr="007E3B7E">
        <w:rPr>
          <w:rFonts w:ascii="Consolas" w:eastAsia="Times New Roman" w:hAnsi="Consolas" w:cs="Courier New"/>
          <w:color w:val="939598"/>
          <w:sz w:val="27"/>
          <w:szCs w:val="27"/>
        </w:rPr>
        <w:br/>
      </w:r>
      <w:r w:rsidRPr="007E3B7E">
        <w:rPr>
          <w:rFonts w:ascii="Consolas" w:eastAsia="Times New Roman" w:hAnsi="Consolas" w:cs="Courier New"/>
          <w:color w:val="FFFFFF"/>
          <w:sz w:val="27"/>
          <w:szCs w:val="27"/>
        </w:rPr>
        <w:t>  </w:t>
      </w:r>
      <w:r w:rsidRPr="007E3B7E">
        <w:rPr>
          <w:rFonts w:ascii="Consolas" w:eastAsia="Times New Roman" w:hAnsi="Consolas" w:cs="Courier New"/>
          <w:color w:val="83FFF5"/>
          <w:sz w:val="27"/>
          <w:szCs w:val="27"/>
        </w:rPr>
        <w:t>_age</w:t>
      </w:r>
      <w:r w:rsidRPr="007E3B7E">
        <w:rPr>
          <w:rFonts w:ascii="Consolas" w:eastAsia="Times New Roman" w:hAnsi="Consolas" w:cs="Courier New"/>
          <w:color w:val="FFFFFF"/>
          <w:sz w:val="27"/>
          <w:szCs w:val="27"/>
        </w:rPr>
        <w:t xml:space="preserve">: </w:t>
      </w:r>
      <w:r w:rsidRPr="007E3B7E">
        <w:rPr>
          <w:rFonts w:ascii="Consolas" w:eastAsia="Times New Roman" w:hAnsi="Consolas" w:cs="Courier New"/>
          <w:color w:val="FF8973"/>
          <w:sz w:val="27"/>
          <w:szCs w:val="27"/>
        </w:rPr>
        <w:t>37</w:t>
      </w:r>
      <w:r w:rsidRPr="007E3B7E">
        <w:rPr>
          <w:rFonts w:ascii="Consolas" w:eastAsia="Times New Roman" w:hAnsi="Consolas" w:cs="Courier New"/>
          <w:color w:val="FFFFFF"/>
          <w:sz w:val="27"/>
          <w:szCs w:val="27"/>
        </w:rPr>
        <w:t>,</w:t>
      </w:r>
      <w:r w:rsidRPr="007E3B7E">
        <w:rPr>
          <w:rFonts w:ascii="Consolas" w:eastAsia="Times New Roman" w:hAnsi="Consolas" w:cs="Courier New"/>
          <w:color w:val="939598"/>
          <w:sz w:val="27"/>
          <w:szCs w:val="27"/>
        </w:rPr>
        <w:br/>
      </w:r>
      <w:r w:rsidRPr="007E3B7E">
        <w:rPr>
          <w:rFonts w:ascii="Consolas" w:eastAsia="Times New Roman" w:hAnsi="Consolas" w:cs="Courier New"/>
          <w:color w:val="FFFFFF"/>
          <w:sz w:val="27"/>
          <w:szCs w:val="27"/>
        </w:rPr>
        <w:t>  </w:t>
      </w:r>
      <w:r w:rsidRPr="007E3B7E">
        <w:rPr>
          <w:rFonts w:ascii="Consolas" w:eastAsia="Times New Roman" w:hAnsi="Consolas" w:cs="Courier New"/>
          <w:color w:val="83FFF5"/>
          <w:sz w:val="27"/>
          <w:szCs w:val="27"/>
        </w:rPr>
        <w:t>set</w:t>
      </w:r>
      <w:r w:rsidRPr="007E3B7E">
        <w:rPr>
          <w:rFonts w:ascii="Consolas" w:eastAsia="Times New Roman" w:hAnsi="Consolas" w:cs="Courier New"/>
          <w:color w:val="FFFFFF"/>
          <w:sz w:val="27"/>
          <w:szCs w:val="27"/>
        </w:rPr>
        <w:t xml:space="preserve"> </w:t>
      </w:r>
      <w:r w:rsidRPr="007E3B7E">
        <w:rPr>
          <w:rFonts w:ascii="Consolas" w:eastAsia="Times New Roman" w:hAnsi="Consolas" w:cs="Courier New"/>
          <w:color w:val="83FFF5"/>
          <w:sz w:val="27"/>
          <w:szCs w:val="27"/>
        </w:rPr>
        <w:t>age</w:t>
      </w:r>
      <w:r w:rsidRPr="007E3B7E">
        <w:rPr>
          <w:rFonts w:ascii="Consolas" w:eastAsia="Times New Roman" w:hAnsi="Consolas" w:cs="Courier New"/>
          <w:color w:val="FFFFFF"/>
          <w:sz w:val="27"/>
          <w:szCs w:val="27"/>
        </w:rPr>
        <w:t>(</w:t>
      </w:r>
      <w:r w:rsidRPr="007E3B7E">
        <w:rPr>
          <w:rFonts w:ascii="Consolas" w:eastAsia="Times New Roman" w:hAnsi="Consolas" w:cs="Courier New"/>
          <w:color w:val="FF8973"/>
          <w:sz w:val="27"/>
          <w:szCs w:val="27"/>
        </w:rPr>
        <w:t>newAge</w:t>
      </w:r>
      <w:r w:rsidRPr="007E3B7E">
        <w:rPr>
          <w:rFonts w:ascii="Consolas" w:eastAsia="Times New Roman" w:hAnsi="Consolas" w:cs="Courier New"/>
          <w:color w:val="FFFFFF"/>
          <w:sz w:val="27"/>
          <w:szCs w:val="27"/>
        </w:rPr>
        <w:t>){</w:t>
      </w:r>
      <w:r w:rsidRPr="007E3B7E">
        <w:rPr>
          <w:rFonts w:ascii="Consolas" w:eastAsia="Times New Roman" w:hAnsi="Consolas" w:cs="Courier New"/>
          <w:color w:val="939598"/>
          <w:sz w:val="27"/>
          <w:szCs w:val="27"/>
        </w:rPr>
        <w:br/>
      </w:r>
      <w:r w:rsidRPr="007E3B7E">
        <w:rPr>
          <w:rFonts w:ascii="Consolas" w:eastAsia="Times New Roman" w:hAnsi="Consolas" w:cs="Courier New"/>
          <w:color w:val="FFFFFF"/>
          <w:sz w:val="27"/>
          <w:szCs w:val="27"/>
        </w:rPr>
        <w:t>    </w:t>
      </w:r>
      <w:r w:rsidRPr="007E3B7E">
        <w:rPr>
          <w:rFonts w:ascii="Consolas" w:eastAsia="Times New Roman" w:hAnsi="Consolas" w:cs="Courier New"/>
          <w:color w:val="B3CCFF"/>
          <w:sz w:val="27"/>
          <w:szCs w:val="27"/>
        </w:rPr>
        <w:t>if</w:t>
      </w:r>
      <w:r w:rsidRPr="007E3B7E">
        <w:rPr>
          <w:rFonts w:ascii="Consolas" w:eastAsia="Times New Roman" w:hAnsi="Consolas" w:cs="Courier New"/>
          <w:color w:val="FFFFFF"/>
          <w:sz w:val="27"/>
          <w:szCs w:val="27"/>
        </w:rPr>
        <w:t xml:space="preserve"> (</w:t>
      </w:r>
      <w:r w:rsidRPr="007E3B7E">
        <w:rPr>
          <w:rFonts w:ascii="Consolas" w:eastAsia="Times New Roman" w:hAnsi="Consolas" w:cs="Courier New"/>
          <w:color w:val="B3CCFF"/>
          <w:sz w:val="27"/>
          <w:szCs w:val="27"/>
        </w:rPr>
        <w:t>typeof</w:t>
      </w:r>
      <w:r w:rsidRPr="007E3B7E">
        <w:rPr>
          <w:rFonts w:ascii="Consolas" w:eastAsia="Times New Roman" w:hAnsi="Consolas" w:cs="Courier New"/>
          <w:color w:val="FFFFFF"/>
          <w:sz w:val="27"/>
          <w:szCs w:val="27"/>
        </w:rPr>
        <w:t xml:space="preserve"> </w:t>
      </w:r>
      <w:r w:rsidRPr="007E3B7E">
        <w:rPr>
          <w:rFonts w:ascii="Consolas" w:eastAsia="Times New Roman" w:hAnsi="Consolas" w:cs="Courier New"/>
          <w:color w:val="FF8973"/>
          <w:sz w:val="27"/>
          <w:szCs w:val="27"/>
        </w:rPr>
        <w:t>newAge</w:t>
      </w:r>
      <w:r w:rsidRPr="007E3B7E">
        <w:rPr>
          <w:rFonts w:ascii="Consolas" w:eastAsia="Times New Roman" w:hAnsi="Consolas" w:cs="Courier New"/>
          <w:color w:val="FFFFFF"/>
          <w:sz w:val="27"/>
          <w:szCs w:val="27"/>
        </w:rPr>
        <w:t xml:space="preserve"> === </w:t>
      </w:r>
      <w:r w:rsidRPr="007E3B7E">
        <w:rPr>
          <w:rFonts w:ascii="Consolas" w:eastAsia="Times New Roman" w:hAnsi="Consolas" w:cs="Courier New"/>
          <w:color w:val="FFE083"/>
          <w:sz w:val="27"/>
          <w:szCs w:val="27"/>
        </w:rPr>
        <w:t>'number'</w:t>
      </w:r>
      <w:r w:rsidRPr="007E3B7E">
        <w:rPr>
          <w:rFonts w:ascii="Consolas" w:eastAsia="Times New Roman" w:hAnsi="Consolas" w:cs="Courier New"/>
          <w:color w:val="FFFFFF"/>
          <w:sz w:val="27"/>
          <w:szCs w:val="27"/>
        </w:rPr>
        <w:t>){</w:t>
      </w:r>
      <w:r w:rsidRPr="007E3B7E">
        <w:rPr>
          <w:rFonts w:ascii="Consolas" w:eastAsia="Times New Roman" w:hAnsi="Consolas" w:cs="Courier New"/>
          <w:color w:val="939598"/>
          <w:sz w:val="27"/>
          <w:szCs w:val="27"/>
        </w:rPr>
        <w:br/>
      </w:r>
      <w:r w:rsidRPr="007E3B7E">
        <w:rPr>
          <w:rFonts w:ascii="Consolas" w:eastAsia="Times New Roman" w:hAnsi="Consolas" w:cs="Courier New"/>
          <w:color w:val="FFFFFF"/>
          <w:sz w:val="27"/>
          <w:szCs w:val="27"/>
        </w:rPr>
        <w:t>      </w:t>
      </w:r>
      <w:r w:rsidRPr="007E3B7E">
        <w:rPr>
          <w:rFonts w:ascii="Consolas" w:eastAsia="Times New Roman" w:hAnsi="Consolas" w:cs="Courier New"/>
          <w:color w:val="B3CCFF"/>
          <w:sz w:val="27"/>
          <w:szCs w:val="27"/>
        </w:rPr>
        <w:t>this</w:t>
      </w:r>
      <w:r w:rsidRPr="007E3B7E">
        <w:rPr>
          <w:rFonts w:ascii="Consolas" w:eastAsia="Times New Roman" w:hAnsi="Consolas" w:cs="Courier New"/>
          <w:color w:val="FFFFFF"/>
          <w:sz w:val="27"/>
          <w:szCs w:val="27"/>
        </w:rPr>
        <w:t>.</w:t>
      </w:r>
      <w:r w:rsidRPr="007E3B7E">
        <w:rPr>
          <w:rFonts w:ascii="Consolas" w:eastAsia="Times New Roman" w:hAnsi="Consolas" w:cs="Courier New"/>
          <w:color w:val="83FFF5"/>
          <w:sz w:val="27"/>
          <w:szCs w:val="27"/>
        </w:rPr>
        <w:t>_age</w:t>
      </w:r>
      <w:r w:rsidRPr="007E3B7E">
        <w:rPr>
          <w:rFonts w:ascii="Consolas" w:eastAsia="Times New Roman" w:hAnsi="Consolas" w:cs="Courier New"/>
          <w:color w:val="FFFFFF"/>
          <w:sz w:val="27"/>
          <w:szCs w:val="27"/>
        </w:rPr>
        <w:t xml:space="preserve"> = </w:t>
      </w:r>
      <w:r w:rsidRPr="007E3B7E">
        <w:rPr>
          <w:rFonts w:ascii="Consolas" w:eastAsia="Times New Roman" w:hAnsi="Consolas" w:cs="Courier New"/>
          <w:color w:val="FF8973"/>
          <w:sz w:val="27"/>
          <w:szCs w:val="27"/>
        </w:rPr>
        <w:t>newAge</w:t>
      </w:r>
      <w:r w:rsidRPr="007E3B7E">
        <w:rPr>
          <w:rFonts w:ascii="Consolas" w:eastAsia="Times New Roman" w:hAnsi="Consolas" w:cs="Courier New"/>
          <w:color w:val="FFFFFF"/>
          <w:sz w:val="27"/>
          <w:szCs w:val="27"/>
        </w:rPr>
        <w:t>;</w:t>
      </w:r>
      <w:r w:rsidRPr="007E3B7E">
        <w:rPr>
          <w:rFonts w:ascii="Consolas" w:eastAsia="Times New Roman" w:hAnsi="Consolas" w:cs="Courier New"/>
          <w:color w:val="939598"/>
          <w:sz w:val="27"/>
          <w:szCs w:val="27"/>
        </w:rPr>
        <w:br/>
      </w:r>
      <w:r w:rsidRPr="007E3B7E">
        <w:rPr>
          <w:rFonts w:ascii="Consolas" w:eastAsia="Times New Roman" w:hAnsi="Consolas" w:cs="Courier New"/>
          <w:color w:val="FFFFFF"/>
          <w:sz w:val="27"/>
          <w:szCs w:val="27"/>
        </w:rPr>
        <w:t xml:space="preserve">    } </w:t>
      </w:r>
      <w:r w:rsidRPr="007E3B7E">
        <w:rPr>
          <w:rFonts w:ascii="Consolas" w:eastAsia="Times New Roman" w:hAnsi="Consolas" w:cs="Courier New"/>
          <w:color w:val="B3CCFF"/>
          <w:sz w:val="27"/>
          <w:szCs w:val="27"/>
        </w:rPr>
        <w:t>else</w:t>
      </w:r>
      <w:r w:rsidRPr="007E3B7E">
        <w:rPr>
          <w:rFonts w:ascii="Consolas" w:eastAsia="Times New Roman" w:hAnsi="Consolas" w:cs="Courier New"/>
          <w:color w:val="FFFFFF"/>
          <w:sz w:val="27"/>
          <w:szCs w:val="27"/>
        </w:rPr>
        <w:t xml:space="preserve"> {</w:t>
      </w:r>
      <w:r w:rsidRPr="007E3B7E">
        <w:rPr>
          <w:rFonts w:ascii="Consolas" w:eastAsia="Times New Roman" w:hAnsi="Consolas" w:cs="Courier New"/>
          <w:color w:val="939598"/>
          <w:sz w:val="27"/>
          <w:szCs w:val="27"/>
        </w:rPr>
        <w:br/>
      </w:r>
      <w:r w:rsidRPr="007E3B7E">
        <w:rPr>
          <w:rFonts w:ascii="Consolas" w:eastAsia="Times New Roman" w:hAnsi="Consolas" w:cs="Courier New"/>
          <w:color w:val="FFFFFF"/>
          <w:sz w:val="27"/>
          <w:szCs w:val="27"/>
        </w:rPr>
        <w:t>      </w:t>
      </w:r>
      <w:r w:rsidRPr="007E3B7E">
        <w:rPr>
          <w:rFonts w:ascii="Consolas" w:eastAsia="Times New Roman" w:hAnsi="Consolas" w:cs="Courier New"/>
          <w:color w:val="FF8973"/>
          <w:sz w:val="27"/>
          <w:szCs w:val="27"/>
        </w:rPr>
        <w:t>console</w:t>
      </w:r>
      <w:r w:rsidRPr="007E3B7E">
        <w:rPr>
          <w:rFonts w:ascii="Consolas" w:eastAsia="Times New Roman" w:hAnsi="Consolas" w:cs="Courier New"/>
          <w:color w:val="FFFFFF"/>
          <w:sz w:val="27"/>
          <w:szCs w:val="27"/>
        </w:rPr>
        <w:t>.</w:t>
      </w:r>
      <w:r w:rsidRPr="007E3B7E">
        <w:rPr>
          <w:rFonts w:ascii="Consolas" w:eastAsia="Times New Roman" w:hAnsi="Consolas" w:cs="Courier New"/>
          <w:color w:val="83FFF5"/>
          <w:sz w:val="27"/>
          <w:szCs w:val="27"/>
        </w:rPr>
        <w:t>log</w:t>
      </w:r>
      <w:r w:rsidRPr="007E3B7E">
        <w:rPr>
          <w:rFonts w:ascii="Consolas" w:eastAsia="Times New Roman" w:hAnsi="Consolas" w:cs="Courier New"/>
          <w:color w:val="FFFFFF"/>
          <w:sz w:val="27"/>
          <w:szCs w:val="27"/>
        </w:rPr>
        <w:t>(</w:t>
      </w:r>
      <w:r w:rsidRPr="007E3B7E">
        <w:rPr>
          <w:rFonts w:ascii="Consolas" w:eastAsia="Times New Roman" w:hAnsi="Consolas" w:cs="Courier New"/>
          <w:color w:val="FFE083"/>
          <w:sz w:val="27"/>
          <w:szCs w:val="27"/>
        </w:rPr>
        <w:t>'You must assign a number to age'</w:t>
      </w:r>
      <w:r w:rsidRPr="007E3B7E">
        <w:rPr>
          <w:rFonts w:ascii="Consolas" w:eastAsia="Times New Roman" w:hAnsi="Consolas" w:cs="Courier New"/>
          <w:color w:val="FFFFFF"/>
          <w:sz w:val="27"/>
          <w:szCs w:val="27"/>
        </w:rPr>
        <w:t>);</w:t>
      </w:r>
      <w:r w:rsidRPr="007E3B7E">
        <w:rPr>
          <w:rFonts w:ascii="Consolas" w:eastAsia="Times New Roman" w:hAnsi="Consolas" w:cs="Courier New"/>
          <w:color w:val="939598"/>
          <w:sz w:val="27"/>
          <w:szCs w:val="27"/>
        </w:rPr>
        <w:br/>
      </w:r>
      <w:r w:rsidRPr="007E3B7E">
        <w:rPr>
          <w:rFonts w:ascii="Consolas" w:eastAsia="Times New Roman" w:hAnsi="Consolas" w:cs="Courier New"/>
          <w:color w:val="FFFFFF"/>
          <w:sz w:val="27"/>
          <w:szCs w:val="27"/>
        </w:rPr>
        <w:t>    }</w:t>
      </w:r>
      <w:r w:rsidRPr="007E3B7E">
        <w:rPr>
          <w:rFonts w:ascii="Consolas" w:eastAsia="Times New Roman" w:hAnsi="Consolas" w:cs="Courier New"/>
          <w:color w:val="939598"/>
          <w:sz w:val="27"/>
          <w:szCs w:val="27"/>
        </w:rPr>
        <w:br/>
      </w:r>
      <w:r w:rsidRPr="007E3B7E">
        <w:rPr>
          <w:rFonts w:ascii="Consolas" w:eastAsia="Times New Roman" w:hAnsi="Consolas" w:cs="Courier New"/>
          <w:color w:val="FFFFFF"/>
          <w:sz w:val="27"/>
          <w:szCs w:val="27"/>
        </w:rPr>
        <w:t>  }</w:t>
      </w:r>
      <w:r w:rsidRPr="007E3B7E">
        <w:rPr>
          <w:rFonts w:ascii="Consolas" w:eastAsia="Times New Roman" w:hAnsi="Consolas" w:cs="Courier New"/>
          <w:color w:val="939598"/>
          <w:sz w:val="27"/>
          <w:szCs w:val="27"/>
        </w:rPr>
        <w:br/>
      </w:r>
      <w:r w:rsidRPr="007E3B7E">
        <w:rPr>
          <w:rFonts w:ascii="Consolas" w:eastAsia="Times New Roman" w:hAnsi="Consolas" w:cs="Courier New"/>
          <w:color w:val="FFFFFF"/>
          <w:sz w:val="27"/>
          <w:szCs w:val="27"/>
        </w:rPr>
        <w:t>};</w:t>
      </w:r>
    </w:p>
    <w:p w14:paraId="4E73CB6D" w14:textId="77777777" w:rsidR="007E3B7E" w:rsidRPr="007E3B7E" w:rsidRDefault="007E3B7E" w:rsidP="007E3B7E">
      <w:pPr>
        <w:spacing w:after="100" w:afterAutospacing="1"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Notice that in the example above:</w:t>
      </w:r>
    </w:p>
    <w:p w14:paraId="4B4FE60B" w14:textId="77777777" w:rsidR="007E3B7E" w:rsidRPr="007E3B7E" w:rsidRDefault="007E3B7E" w:rsidP="007E3B7E">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We can perform a check for what value is being assigned to </w:t>
      </w:r>
      <w:r w:rsidRPr="007E3B7E">
        <w:rPr>
          <w:rFonts w:ascii="Consolas" w:eastAsia="Times New Roman" w:hAnsi="Consolas" w:cs="Courier New"/>
          <w:color w:val="15141F"/>
          <w:shd w:val="clear" w:color="auto" w:fill="EAE9ED"/>
        </w:rPr>
        <w:t>this._age</w:t>
      </w:r>
      <w:r w:rsidRPr="007E3B7E">
        <w:rPr>
          <w:rFonts w:ascii="Segoe UI" w:eastAsia="Times New Roman" w:hAnsi="Segoe UI" w:cs="Segoe UI"/>
          <w:color w:val="10162F"/>
          <w:sz w:val="27"/>
          <w:szCs w:val="27"/>
        </w:rPr>
        <w:t>.</w:t>
      </w:r>
    </w:p>
    <w:p w14:paraId="53391ED8" w14:textId="77777777" w:rsidR="007E3B7E" w:rsidRPr="007E3B7E" w:rsidRDefault="007E3B7E" w:rsidP="007E3B7E">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When we use the setter method, only values that are numbers will reassign </w:t>
      </w:r>
      <w:r w:rsidRPr="007E3B7E">
        <w:rPr>
          <w:rFonts w:ascii="Consolas" w:eastAsia="Times New Roman" w:hAnsi="Consolas" w:cs="Courier New"/>
          <w:color w:val="15141F"/>
          <w:shd w:val="clear" w:color="auto" w:fill="EAE9ED"/>
        </w:rPr>
        <w:t>this._age</w:t>
      </w:r>
    </w:p>
    <w:p w14:paraId="51611F0E" w14:textId="77777777" w:rsidR="007E3B7E" w:rsidRPr="007E3B7E" w:rsidRDefault="007E3B7E" w:rsidP="007E3B7E">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There are different outputs depending on what values are used to reassign </w:t>
      </w:r>
      <w:r w:rsidRPr="007E3B7E">
        <w:rPr>
          <w:rFonts w:ascii="Consolas" w:eastAsia="Times New Roman" w:hAnsi="Consolas" w:cs="Courier New"/>
          <w:color w:val="15141F"/>
          <w:shd w:val="clear" w:color="auto" w:fill="EAE9ED"/>
        </w:rPr>
        <w:t>this._age</w:t>
      </w:r>
      <w:r w:rsidRPr="007E3B7E">
        <w:rPr>
          <w:rFonts w:ascii="Segoe UI" w:eastAsia="Times New Roman" w:hAnsi="Segoe UI" w:cs="Segoe UI"/>
          <w:color w:val="10162F"/>
          <w:sz w:val="27"/>
          <w:szCs w:val="27"/>
        </w:rPr>
        <w:t>.</w:t>
      </w:r>
    </w:p>
    <w:p w14:paraId="15F14D15" w14:textId="77777777" w:rsidR="007E3B7E" w:rsidRPr="007E3B7E" w:rsidRDefault="007E3B7E" w:rsidP="007E3B7E">
      <w:pPr>
        <w:spacing w:after="100" w:afterAutospacing="1"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Then to use the setter method:</w:t>
      </w:r>
    </w:p>
    <w:p w14:paraId="6526CECE" w14:textId="77777777" w:rsidR="007E3B7E" w:rsidRPr="007E3B7E" w:rsidRDefault="007E3B7E" w:rsidP="007E3B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7E3B7E">
        <w:rPr>
          <w:rFonts w:ascii="Consolas" w:eastAsia="Times New Roman" w:hAnsi="Consolas" w:cs="Courier New"/>
          <w:color w:val="FF8973"/>
          <w:sz w:val="27"/>
          <w:szCs w:val="27"/>
        </w:rPr>
        <w:t>person</w:t>
      </w:r>
      <w:r w:rsidRPr="007E3B7E">
        <w:rPr>
          <w:rFonts w:ascii="Consolas" w:eastAsia="Times New Roman" w:hAnsi="Consolas" w:cs="Courier New"/>
          <w:color w:val="FFFFFF"/>
          <w:sz w:val="27"/>
          <w:szCs w:val="27"/>
        </w:rPr>
        <w:t>.</w:t>
      </w:r>
      <w:r w:rsidRPr="007E3B7E">
        <w:rPr>
          <w:rFonts w:ascii="Consolas" w:eastAsia="Times New Roman" w:hAnsi="Consolas" w:cs="Courier New"/>
          <w:color w:val="83FFF5"/>
          <w:sz w:val="27"/>
          <w:szCs w:val="27"/>
        </w:rPr>
        <w:t>age</w:t>
      </w:r>
      <w:r w:rsidRPr="007E3B7E">
        <w:rPr>
          <w:rFonts w:ascii="Consolas" w:eastAsia="Times New Roman" w:hAnsi="Consolas" w:cs="Courier New"/>
          <w:color w:val="FFFFFF"/>
          <w:sz w:val="27"/>
          <w:szCs w:val="27"/>
        </w:rPr>
        <w:t xml:space="preserve"> = </w:t>
      </w:r>
      <w:r w:rsidRPr="007E3B7E">
        <w:rPr>
          <w:rFonts w:ascii="Consolas" w:eastAsia="Times New Roman" w:hAnsi="Consolas" w:cs="Courier New"/>
          <w:color w:val="FF8973"/>
          <w:sz w:val="27"/>
          <w:szCs w:val="27"/>
        </w:rPr>
        <w:t>40</w:t>
      </w:r>
      <w:r w:rsidRPr="007E3B7E">
        <w:rPr>
          <w:rFonts w:ascii="Consolas" w:eastAsia="Times New Roman" w:hAnsi="Consolas" w:cs="Courier New"/>
          <w:color w:val="FFFFFF"/>
          <w:sz w:val="27"/>
          <w:szCs w:val="27"/>
        </w:rPr>
        <w:t>;</w:t>
      </w:r>
      <w:r w:rsidRPr="007E3B7E">
        <w:rPr>
          <w:rFonts w:ascii="Consolas" w:eastAsia="Times New Roman" w:hAnsi="Consolas" w:cs="Courier New"/>
          <w:color w:val="939598"/>
          <w:sz w:val="27"/>
          <w:szCs w:val="27"/>
        </w:rPr>
        <w:br/>
      </w:r>
      <w:r w:rsidRPr="007E3B7E">
        <w:rPr>
          <w:rFonts w:ascii="Consolas" w:eastAsia="Times New Roman" w:hAnsi="Consolas" w:cs="Courier New"/>
          <w:color w:val="FF8973"/>
          <w:sz w:val="27"/>
          <w:szCs w:val="27"/>
        </w:rPr>
        <w:t>console</w:t>
      </w:r>
      <w:r w:rsidRPr="007E3B7E">
        <w:rPr>
          <w:rFonts w:ascii="Consolas" w:eastAsia="Times New Roman" w:hAnsi="Consolas" w:cs="Courier New"/>
          <w:color w:val="FFFFFF"/>
          <w:sz w:val="27"/>
          <w:szCs w:val="27"/>
        </w:rPr>
        <w:t>.</w:t>
      </w:r>
      <w:r w:rsidRPr="007E3B7E">
        <w:rPr>
          <w:rFonts w:ascii="Consolas" w:eastAsia="Times New Roman" w:hAnsi="Consolas" w:cs="Courier New"/>
          <w:color w:val="83FFF5"/>
          <w:sz w:val="27"/>
          <w:szCs w:val="27"/>
        </w:rPr>
        <w:t>log</w:t>
      </w:r>
      <w:r w:rsidRPr="007E3B7E">
        <w:rPr>
          <w:rFonts w:ascii="Consolas" w:eastAsia="Times New Roman" w:hAnsi="Consolas" w:cs="Courier New"/>
          <w:color w:val="FFFFFF"/>
          <w:sz w:val="27"/>
          <w:szCs w:val="27"/>
        </w:rPr>
        <w:t>(</w:t>
      </w:r>
      <w:r w:rsidRPr="007E3B7E">
        <w:rPr>
          <w:rFonts w:ascii="Consolas" w:eastAsia="Times New Roman" w:hAnsi="Consolas" w:cs="Courier New"/>
          <w:color w:val="FF8973"/>
          <w:sz w:val="27"/>
          <w:szCs w:val="27"/>
        </w:rPr>
        <w:t>person</w:t>
      </w:r>
      <w:r w:rsidRPr="007E3B7E">
        <w:rPr>
          <w:rFonts w:ascii="Consolas" w:eastAsia="Times New Roman" w:hAnsi="Consolas" w:cs="Courier New"/>
          <w:color w:val="FFFFFF"/>
          <w:sz w:val="27"/>
          <w:szCs w:val="27"/>
        </w:rPr>
        <w:t>.</w:t>
      </w:r>
      <w:r w:rsidRPr="007E3B7E">
        <w:rPr>
          <w:rFonts w:ascii="Consolas" w:eastAsia="Times New Roman" w:hAnsi="Consolas" w:cs="Courier New"/>
          <w:color w:val="83FFF5"/>
          <w:sz w:val="27"/>
          <w:szCs w:val="27"/>
        </w:rPr>
        <w:t>_age</w:t>
      </w:r>
      <w:r w:rsidRPr="007E3B7E">
        <w:rPr>
          <w:rFonts w:ascii="Consolas" w:eastAsia="Times New Roman" w:hAnsi="Consolas" w:cs="Courier New"/>
          <w:color w:val="FFFFFF"/>
          <w:sz w:val="27"/>
          <w:szCs w:val="27"/>
        </w:rPr>
        <w:t xml:space="preserve">); </w:t>
      </w:r>
      <w:r w:rsidRPr="007E3B7E">
        <w:rPr>
          <w:rFonts w:ascii="Consolas" w:eastAsia="Times New Roman" w:hAnsi="Consolas" w:cs="Courier New"/>
          <w:color w:val="939598"/>
          <w:sz w:val="27"/>
          <w:szCs w:val="27"/>
        </w:rPr>
        <w:t>// Logs: 40</w:t>
      </w:r>
      <w:r w:rsidRPr="007E3B7E">
        <w:rPr>
          <w:rFonts w:ascii="Consolas" w:eastAsia="Times New Roman" w:hAnsi="Consolas" w:cs="Courier New"/>
          <w:color w:val="939598"/>
          <w:sz w:val="27"/>
          <w:szCs w:val="27"/>
        </w:rPr>
        <w:br/>
      </w:r>
      <w:r w:rsidRPr="007E3B7E">
        <w:rPr>
          <w:rFonts w:ascii="Consolas" w:eastAsia="Times New Roman" w:hAnsi="Consolas" w:cs="Courier New"/>
          <w:color w:val="FF8973"/>
          <w:sz w:val="27"/>
          <w:szCs w:val="27"/>
        </w:rPr>
        <w:t>person</w:t>
      </w:r>
      <w:r w:rsidRPr="007E3B7E">
        <w:rPr>
          <w:rFonts w:ascii="Consolas" w:eastAsia="Times New Roman" w:hAnsi="Consolas" w:cs="Courier New"/>
          <w:color w:val="FFFFFF"/>
          <w:sz w:val="27"/>
          <w:szCs w:val="27"/>
        </w:rPr>
        <w:t>.</w:t>
      </w:r>
      <w:r w:rsidRPr="007E3B7E">
        <w:rPr>
          <w:rFonts w:ascii="Consolas" w:eastAsia="Times New Roman" w:hAnsi="Consolas" w:cs="Courier New"/>
          <w:color w:val="83FFF5"/>
          <w:sz w:val="27"/>
          <w:szCs w:val="27"/>
        </w:rPr>
        <w:t>age</w:t>
      </w:r>
      <w:r w:rsidRPr="007E3B7E">
        <w:rPr>
          <w:rFonts w:ascii="Consolas" w:eastAsia="Times New Roman" w:hAnsi="Consolas" w:cs="Courier New"/>
          <w:color w:val="FFFFFF"/>
          <w:sz w:val="27"/>
          <w:szCs w:val="27"/>
        </w:rPr>
        <w:t xml:space="preserve"> = </w:t>
      </w:r>
      <w:r w:rsidRPr="007E3B7E">
        <w:rPr>
          <w:rFonts w:ascii="Consolas" w:eastAsia="Times New Roman" w:hAnsi="Consolas" w:cs="Courier New"/>
          <w:color w:val="FFE083"/>
          <w:sz w:val="27"/>
          <w:szCs w:val="27"/>
        </w:rPr>
        <w:t>'40'</w:t>
      </w:r>
      <w:r w:rsidRPr="007E3B7E">
        <w:rPr>
          <w:rFonts w:ascii="Consolas" w:eastAsia="Times New Roman" w:hAnsi="Consolas" w:cs="Courier New"/>
          <w:color w:val="FFFFFF"/>
          <w:sz w:val="27"/>
          <w:szCs w:val="27"/>
        </w:rPr>
        <w:t xml:space="preserve">; </w:t>
      </w:r>
      <w:r w:rsidRPr="007E3B7E">
        <w:rPr>
          <w:rFonts w:ascii="Consolas" w:eastAsia="Times New Roman" w:hAnsi="Consolas" w:cs="Courier New"/>
          <w:color w:val="939598"/>
          <w:sz w:val="27"/>
          <w:szCs w:val="27"/>
        </w:rPr>
        <w:t>// Logs: You must assign a number to age</w:t>
      </w:r>
    </w:p>
    <w:p w14:paraId="1CD8AD2C" w14:textId="77777777" w:rsidR="007E3B7E" w:rsidRPr="007E3B7E" w:rsidRDefault="007E3B7E" w:rsidP="007E3B7E">
      <w:pPr>
        <w:spacing w:after="100" w:afterAutospacing="1"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Setter methods like </w:t>
      </w:r>
      <w:r w:rsidRPr="007E3B7E">
        <w:rPr>
          <w:rFonts w:ascii="Consolas" w:eastAsia="Times New Roman" w:hAnsi="Consolas" w:cs="Courier New"/>
          <w:color w:val="15141F"/>
          <w:shd w:val="clear" w:color="auto" w:fill="EAE9ED"/>
        </w:rPr>
        <w:t>age</w:t>
      </w:r>
      <w:r w:rsidRPr="007E3B7E">
        <w:rPr>
          <w:rFonts w:ascii="Segoe UI" w:eastAsia="Times New Roman" w:hAnsi="Segoe UI" w:cs="Segoe UI"/>
          <w:color w:val="10162F"/>
          <w:sz w:val="27"/>
          <w:szCs w:val="27"/>
        </w:rPr>
        <w:t> do not need to be called with a set of parentheses. Syntactically, it looks like we’re reassigning the value of a property.</w:t>
      </w:r>
    </w:p>
    <w:p w14:paraId="3F783FE2" w14:textId="77777777" w:rsidR="007E3B7E" w:rsidRPr="007E3B7E" w:rsidRDefault="007E3B7E" w:rsidP="007E3B7E">
      <w:pPr>
        <w:spacing w:after="100" w:afterAutospacing="1"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Like getter methods, there are similar advantages to using setter methods that include checking input, performing actions on properties, and displaying a clear intention for how the object is supposed to be used. Nonetheless, even with a setter method, it is still possible to directly reassign properties. For example, in the example above, we can still set </w:t>
      </w:r>
      <w:r w:rsidRPr="007E3B7E">
        <w:rPr>
          <w:rFonts w:ascii="Consolas" w:eastAsia="Times New Roman" w:hAnsi="Consolas" w:cs="Courier New"/>
          <w:color w:val="15141F"/>
          <w:shd w:val="clear" w:color="auto" w:fill="EAE9ED"/>
        </w:rPr>
        <w:t>._age</w:t>
      </w:r>
      <w:r w:rsidRPr="007E3B7E">
        <w:rPr>
          <w:rFonts w:ascii="Segoe UI" w:eastAsia="Times New Roman" w:hAnsi="Segoe UI" w:cs="Segoe UI"/>
          <w:color w:val="10162F"/>
          <w:sz w:val="27"/>
          <w:szCs w:val="27"/>
        </w:rPr>
        <w:t> directly:</w:t>
      </w:r>
    </w:p>
    <w:p w14:paraId="0337A536" w14:textId="77777777" w:rsidR="007E3B7E" w:rsidRPr="007E3B7E" w:rsidRDefault="007E3B7E" w:rsidP="007E3B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7"/>
          <w:szCs w:val="27"/>
        </w:rPr>
      </w:pPr>
      <w:r w:rsidRPr="007E3B7E">
        <w:rPr>
          <w:rFonts w:ascii="Consolas" w:eastAsia="Times New Roman" w:hAnsi="Consolas" w:cs="Courier New"/>
          <w:color w:val="FF8973"/>
          <w:sz w:val="27"/>
          <w:szCs w:val="27"/>
        </w:rPr>
        <w:t>person</w:t>
      </w:r>
      <w:r w:rsidRPr="007E3B7E">
        <w:rPr>
          <w:rFonts w:ascii="Consolas" w:eastAsia="Times New Roman" w:hAnsi="Consolas" w:cs="Courier New"/>
          <w:color w:val="FFFFFF"/>
          <w:sz w:val="27"/>
          <w:szCs w:val="27"/>
        </w:rPr>
        <w:t>.</w:t>
      </w:r>
      <w:r w:rsidRPr="007E3B7E">
        <w:rPr>
          <w:rFonts w:ascii="Consolas" w:eastAsia="Times New Roman" w:hAnsi="Consolas" w:cs="Courier New"/>
          <w:color w:val="83FFF5"/>
          <w:sz w:val="27"/>
          <w:szCs w:val="27"/>
        </w:rPr>
        <w:t>_age</w:t>
      </w:r>
      <w:r w:rsidRPr="007E3B7E">
        <w:rPr>
          <w:rFonts w:ascii="Consolas" w:eastAsia="Times New Roman" w:hAnsi="Consolas" w:cs="Courier New"/>
          <w:color w:val="FFFFFF"/>
          <w:sz w:val="27"/>
          <w:szCs w:val="27"/>
        </w:rPr>
        <w:t xml:space="preserve"> = </w:t>
      </w:r>
      <w:r w:rsidRPr="007E3B7E">
        <w:rPr>
          <w:rFonts w:ascii="Consolas" w:eastAsia="Times New Roman" w:hAnsi="Consolas" w:cs="Courier New"/>
          <w:color w:val="FFE083"/>
          <w:sz w:val="27"/>
          <w:szCs w:val="27"/>
        </w:rPr>
        <w:t>'forty-five'</w:t>
      </w:r>
      <w:r w:rsidRPr="007E3B7E">
        <w:rPr>
          <w:rFonts w:ascii="Consolas" w:eastAsia="Times New Roman" w:hAnsi="Consolas" w:cs="Courier New"/>
          <w:color w:val="939598"/>
          <w:sz w:val="27"/>
          <w:szCs w:val="27"/>
        </w:rPr>
        <w:br/>
      </w:r>
      <w:r w:rsidRPr="007E3B7E">
        <w:rPr>
          <w:rFonts w:ascii="Consolas" w:eastAsia="Times New Roman" w:hAnsi="Consolas" w:cs="Courier New"/>
          <w:color w:val="FF8973"/>
          <w:sz w:val="27"/>
          <w:szCs w:val="27"/>
        </w:rPr>
        <w:t>console</w:t>
      </w:r>
      <w:r w:rsidRPr="007E3B7E">
        <w:rPr>
          <w:rFonts w:ascii="Consolas" w:eastAsia="Times New Roman" w:hAnsi="Consolas" w:cs="Courier New"/>
          <w:color w:val="FFFFFF"/>
          <w:sz w:val="27"/>
          <w:szCs w:val="27"/>
        </w:rPr>
        <w:t>.</w:t>
      </w:r>
      <w:r w:rsidRPr="007E3B7E">
        <w:rPr>
          <w:rFonts w:ascii="Consolas" w:eastAsia="Times New Roman" w:hAnsi="Consolas" w:cs="Courier New"/>
          <w:color w:val="83FFF5"/>
          <w:sz w:val="27"/>
          <w:szCs w:val="27"/>
        </w:rPr>
        <w:t>log</w:t>
      </w:r>
      <w:r w:rsidRPr="007E3B7E">
        <w:rPr>
          <w:rFonts w:ascii="Consolas" w:eastAsia="Times New Roman" w:hAnsi="Consolas" w:cs="Courier New"/>
          <w:color w:val="FFFFFF"/>
          <w:sz w:val="27"/>
          <w:szCs w:val="27"/>
        </w:rPr>
        <w:t>(</w:t>
      </w:r>
      <w:r w:rsidRPr="007E3B7E">
        <w:rPr>
          <w:rFonts w:ascii="Consolas" w:eastAsia="Times New Roman" w:hAnsi="Consolas" w:cs="Courier New"/>
          <w:color w:val="FF8973"/>
          <w:sz w:val="27"/>
          <w:szCs w:val="27"/>
        </w:rPr>
        <w:t>person</w:t>
      </w:r>
      <w:r w:rsidRPr="007E3B7E">
        <w:rPr>
          <w:rFonts w:ascii="Consolas" w:eastAsia="Times New Roman" w:hAnsi="Consolas" w:cs="Courier New"/>
          <w:color w:val="FFFFFF"/>
          <w:sz w:val="27"/>
          <w:szCs w:val="27"/>
        </w:rPr>
        <w:t>.</w:t>
      </w:r>
      <w:r w:rsidRPr="007E3B7E">
        <w:rPr>
          <w:rFonts w:ascii="Consolas" w:eastAsia="Times New Roman" w:hAnsi="Consolas" w:cs="Courier New"/>
          <w:color w:val="83FFF5"/>
          <w:sz w:val="27"/>
          <w:szCs w:val="27"/>
        </w:rPr>
        <w:t>_age</w:t>
      </w:r>
      <w:r w:rsidRPr="007E3B7E">
        <w:rPr>
          <w:rFonts w:ascii="Consolas" w:eastAsia="Times New Roman" w:hAnsi="Consolas" w:cs="Courier New"/>
          <w:color w:val="FFFFFF"/>
          <w:sz w:val="27"/>
          <w:szCs w:val="27"/>
        </w:rPr>
        <w:t xml:space="preserve">); </w:t>
      </w:r>
      <w:r w:rsidRPr="007E3B7E">
        <w:rPr>
          <w:rFonts w:ascii="Consolas" w:eastAsia="Times New Roman" w:hAnsi="Consolas" w:cs="Courier New"/>
          <w:color w:val="939598"/>
          <w:sz w:val="27"/>
          <w:szCs w:val="27"/>
        </w:rPr>
        <w:t>// Prints forty-five</w:t>
      </w:r>
    </w:p>
    <w:p w14:paraId="08C9AF82" w14:textId="77777777" w:rsidR="007E3B7E" w:rsidRPr="007E3B7E" w:rsidRDefault="007E3B7E" w:rsidP="007E3B7E">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7E3B7E">
        <w:rPr>
          <w:rFonts w:ascii="Segoe UI" w:eastAsia="Times New Roman" w:hAnsi="Segoe UI" w:cs="Segoe UI"/>
          <w:b/>
          <w:bCs/>
          <w:color w:val="19191A"/>
          <w:sz w:val="27"/>
          <w:szCs w:val="27"/>
        </w:rPr>
        <w:lastRenderedPageBreak/>
        <w:t>Instructions</w:t>
      </w:r>
    </w:p>
    <w:p w14:paraId="3C5ECC1F" w14:textId="77777777" w:rsidR="007E3B7E" w:rsidRPr="007E3B7E" w:rsidRDefault="007E3B7E" w:rsidP="007E3B7E">
      <w:pPr>
        <w:spacing w:after="0" w:line="240" w:lineRule="auto"/>
        <w:rPr>
          <w:rFonts w:ascii="Segoe UI" w:eastAsia="Times New Roman" w:hAnsi="Segoe UI" w:cs="Segoe UI"/>
          <w:color w:val="10162F"/>
          <w:sz w:val="27"/>
          <w:szCs w:val="27"/>
        </w:rPr>
      </w:pPr>
      <w:r w:rsidRPr="007E3B7E">
        <w:rPr>
          <w:rFonts w:ascii="Segoe UI" w:eastAsia="Times New Roman" w:hAnsi="Segoe UI" w:cs="Segoe UI"/>
          <w:b/>
          <w:bCs/>
          <w:color w:val="10162F"/>
          <w:sz w:val="27"/>
          <w:szCs w:val="27"/>
        </w:rPr>
        <w:t>1.</w:t>
      </w:r>
    </w:p>
    <w:p w14:paraId="1BC98D15" w14:textId="77777777" w:rsidR="007E3B7E" w:rsidRPr="007E3B7E" w:rsidRDefault="007E3B7E" w:rsidP="007E3B7E">
      <w:pPr>
        <w:spacing w:after="100" w:afterAutospacing="1"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Currently, in </w:t>
      </w:r>
      <w:r w:rsidRPr="007E3B7E">
        <w:rPr>
          <w:rFonts w:ascii="Consolas" w:eastAsia="Times New Roman" w:hAnsi="Consolas" w:cs="Courier New"/>
          <w:color w:val="15141F"/>
          <w:shd w:val="clear" w:color="auto" w:fill="EAE9ED"/>
        </w:rPr>
        <w:t>robot</w:t>
      </w:r>
      <w:r w:rsidRPr="007E3B7E">
        <w:rPr>
          <w:rFonts w:ascii="Segoe UI" w:eastAsia="Times New Roman" w:hAnsi="Segoe UI" w:cs="Segoe UI"/>
          <w:color w:val="10162F"/>
          <w:sz w:val="27"/>
          <w:szCs w:val="27"/>
        </w:rPr>
        <w:t> there is a getter method for </w:t>
      </w:r>
      <w:r w:rsidRPr="007E3B7E">
        <w:rPr>
          <w:rFonts w:ascii="Consolas" w:eastAsia="Times New Roman" w:hAnsi="Consolas" w:cs="Courier New"/>
          <w:color w:val="15141F"/>
          <w:shd w:val="clear" w:color="auto" w:fill="EAE9ED"/>
        </w:rPr>
        <w:t>numOfSensors</w:t>
      </w:r>
      <w:r w:rsidRPr="007E3B7E">
        <w:rPr>
          <w:rFonts w:ascii="Segoe UI" w:eastAsia="Times New Roman" w:hAnsi="Segoe UI" w:cs="Segoe UI"/>
          <w:color w:val="10162F"/>
          <w:sz w:val="27"/>
          <w:szCs w:val="27"/>
        </w:rPr>
        <w:t> but no setter method! What if we need to add or remove some sensors? Let’s fix that problem.</w:t>
      </w:r>
    </w:p>
    <w:p w14:paraId="1E36224B" w14:textId="77777777" w:rsidR="007E3B7E" w:rsidRPr="007E3B7E" w:rsidRDefault="007E3B7E" w:rsidP="007E3B7E">
      <w:pPr>
        <w:spacing w:after="0"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Add a setter method named </w:t>
      </w:r>
      <w:r w:rsidRPr="007E3B7E">
        <w:rPr>
          <w:rFonts w:ascii="Consolas" w:eastAsia="Times New Roman" w:hAnsi="Consolas" w:cs="Courier New"/>
          <w:color w:val="15141F"/>
          <w:shd w:val="clear" w:color="auto" w:fill="EAE9ED"/>
        </w:rPr>
        <w:t>numOfSensors</w:t>
      </w:r>
      <w:r w:rsidRPr="007E3B7E">
        <w:rPr>
          <w:rFonts w:ascii="Segoe UI" w:eastAsia="Times New Roman" w:hAnsi="Segoe UI" w:cs="Segoe UI"/>
          <w:color w:val="10162F"/>
          <w:sz w:val="27"/>
          <w:szCs w:val="27"/>
        </w:rPr>
        <w:t> using the </w:t>
      </w:r>
      <w:r w:rsidRPr="007E3B7E">
        <w:rPr>
          <w:rFonts w:ascii="Consolas" w:eastAsia="Times New Roman" w:hAnsi="Consolas" w:cs="Courier New"/>
          <w:color w:val="15141F"/>
          <w:shd w:val="clear" w:color="auto" w:fill="EAE9ED"/>
        </w:rPr>
        <w:t>set</w:t>
      </w:r>
      <w:r w:rsidRPr="007E3B7E">
        <w:rPr>
          <w:rFonts w:ascii="Segoe UI" w:eastAsia="Times New Roman" w:hAnsi="Segoe UI" w:cs="Segoe UI"/>
          <w:color w:val="10162F"/>
          <w:sz w:val="27"/>
          <w:szCs w:val="27"/>
        </w:rPr>
        <w:t> keyword. Provide a parameter of </w:t>
      </w:r>
      <w:r w:rsidRPr="007E3B7E">
        <w:rPr>
          <w:rFonts w:ascii="Consolas" w:eastAsia="Times New Roman" w:hAnsi="Consolas" w:cs="Courier New"/>
          <w:color w:val="15141F"/>
          <w:shd w:val="clear" w:color="auto" w:fill="EAE9ED"/>
        </w:rPr>
        <w:t>num</w:t>
      </w:r>
      <w:r w:rsidRPr="007E3B7E">
        <w:rPr>
          <w:rFonts w:ascii="Segoe UI" w:eastAsia="Times New Roman" w:hAnsi="Segoe UI" w:cs="Segoe UI"/>
          <w:color w:val="10162F"/>
          <w:sz w:val="27"/>
          <w:szCs w:val="27"/>
        </w:rPr>
        <w:t>. Leave the function body empty for now.</w:t>
      </w:r>
    </w:p>
    <w:p w14:paraId="1DCE4B8C" w14:textId="77777777" w:rsidR="007E3B7E" w:rsidRPr="007E3B7E" w:rsidRDefault="007E3B7E" w:rsidP="007E3B7E">
      <w:pPr>
        <w:spacing w:after="0"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Stuck? Get a hint</w:t>
      </w:r>
    </w:p>
    <w:p w14:paraId="0E350B76" w14:textId="77777777" w:rsidR="007E3B7E" w:rsidRPr="007E3B7E" w:rsidRDefault="007E3B7E" w:rsidP="007E3B7E">
      <w:pPr>
        <w:shd w:val="clear" w:color="auto" w:fill="F1F2F3"/>
        <w:spacing w:after="0" w:line="240" w:lineRule="auto"/>
        <w:rPr>
          <w:rFonts w:ascii="Segoe UI" w:eastAsia="Times New Roman" w:hAnsi="Segoe UI" w:cs="Segoe UI"/>
          <w:color w:val="10162F"/>
          <w:sz w:val="27"/>
          <w:szCs w:val="27"/>
        </w:rPr>
      </w:pPr>
      <w:r w:rsidRPr="007E3B7E">
        <w:rPr>
          <w:rFonts w:ascii="Segoe UI" w:eastAsia="Times New Roman" w:hAnsi="Segoe UI" w:cs="Segoe UI"/>
          <w:b/>
          <w:bCs/>
          <w:color w:val="10162F"/>
          <w:sz w:val="27"/>
          <w:szCs w:val="27"/>
        </w:rPr>
        <w:t>2.</w:t>
      </w:r>
    </w:p>
    <w:p w14:paraId="240559ED" w14:textId="77777777" w:rsidR="007E3B7E" w:rsidRPr="007E3B7E" w:rsidRDefault="007E3B7E" w:rsidP="007E3B7E">
      <w:pPr>
        <w:shd w:val="clear" w:color="auto" w:fill="F1F2F3"/>
        <w:spacing w:after="100" w:afterAutospacing="1"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There are a couple of things we should do in the setter method:</w:t>
      </w:r>
    </w:p>
    <w:p w14:paraId="7C57AB71" w14:textId="77777777" w:rsidR="007E3B7E" w:rsidRPr="007E3B7E" w:rsidRDefault="007E3B7E" w:rsidP="007E3B7E">
      <w:pPr>
        <w:numPr>
          <w:ilvl w:val="0"/>
          <w:numId w:val="5"/>
        </w:numPr>
        <w:shd w:val="clear" w:color="auto" w:fill="F1F2F3"/>
        <w:spacing w:before="100" w:beforeAutospacing="1" w:after="100" w:afterAutospacing="1" w:line="240" w:lineRule="auto"/>
        <w:ind w:left="1545"/>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Add a check to see if </w:t>
      </w:r>
      <w:r w:rsidRPr="007E3B7E">
        <w:rPr>
          <w:rFonts w:ascii="Consolas" w:eastAsia="Times New Roman" w:hAnsi="Consolas" w:cs="Courier New"/>
          <w:color w:val="15141F"/>
          <w:shd w:val="clear" w:color="auto" w:fill="EAE9ED"/>
        </w:rPr>
        <w:t>num</w:t>
      </w:r>
      <w:r w:rsidRPr="007E3B7E">
        <w:rPr>
          <w:rFonts w:ascii="Segoe UI" w:eastAsia="Times New Roman" w:hAnsi="Segoe UI" w:cs="Segoe UI"/>
          <w:color w:val="10162F"/>
          <w:sz w:val="27"/>
          <w:szCs w:val="27"/>
        </w:rPr>
        <w:t> is a number using the </w:t>
      </w:r>
      <w:r w:rsidRPr="007E3B7E">
        <w:rPr>
          <w:rFonts w:ascii="Consolas" w:eastAsia="Times New Roman" w:hAnsi="Consolas" w:cs="Courier New"/>
          <w:color w:val="15141F"/>
          <w:shd w:val="clear" w:color="auto" w:fill="EAE9ED"/>
        </w:rPr>
        <w:t>typeof</w:t>
      </w:r>
      <w:r w:rsidRPr="007E3B7E">
        <w:rPr>
          <w:rFonts w:ascii="Segoe UI" w:eastAsia="Times New Roman" w:hAnsi="Segoe UI" w:cs="Segoe UI"/>
          <w:color w:val="10162F"/>
          <w:sz w:val="27"/>
          <w:szCs w:val="27"/>
        </w:rPr>
        <w:t> operator.</w:t>
      </w:r>
    </w:p>
    <w:p w14:paraId="4A58FFCB" w14:textId="77777777" w:rsidR="007E3B7E" w:rsidRPr="007E3B7E" w:rsidRDefault="007E3B7E" w:rsidP="007E3B7E">
      <w:pPr>
        <w:numPr>
          <w:ilvl w:val="0"/>
          <w:numId w:val="5"/>
        </w:numPr>
        <w:shd w:val="clear" w:color="auto" w:fill="F1F2F3"/>
        <w:spacing w:before="100" w:beforeAutospacing="1" w:after="100" w:afterAutospacing="1" w:line="240" w:lineRule="auto"/>
        <w:ind w:left="1545"/>
        <w:rPr>
          <w:rFonts w:ascii="Segoe UI" w:eastAsia="Times New Roman" w:hAnsi="Segoe UI" w:cs="Segoe UI"/>
          <w:color w:val="10162F"/>
          <w:sz w:val="27"/>
          <w:szCs w:val="27"/>
        </w:rPr>
      </w:pPr>
      <w:r w:rsidRPr="007E3B7E">
        <w:rPr>
          <w:rFonts w:ascii="Consolas" w:eastAsia="Times New Roman" w:hAnsi="Consolas" w:cs="Courier New"/>
          <w:color w:val="15141F"/>
          <w:shd w:val="clear" w:color="auto" w:fill="EAE9ED"/>
        </w:rPr>
        <w:t>num</w:t>
      </w:r>
      <w:r w:rsidRPr="007E3B7E">
        <w:rPr>
          <w:rFonts w:ascii="Segoe UI" w:eastAsia="Times New Roman" w:hAnsi="Segoe UI" w:cs="Segoe UI"/>
          <w:color w:val="10162F"/>
          <w:sz w:val="27"/>
          <w:szCs w:val="27"/>
        </w:rPr>
        <w:t> should also be greater than or equal to </w:t>
      </w:r>
      <w:r w:rsidRPr="007E3B7E">
        <w:rPr>
          <w:rFonts w:ascii="Consolas" w:eastAsia="Times New Roman" w:hAnsi="Consolas" w:cs="Courier New"/>
          <w:color w:val="15141F"/>
          <w:shd w:val="clear" w:color="auto" w:fill="EAE9ED"/>
        </w:rPr>
        <w:t>0</w:t>
      </w:r>
      <w:r w:rsidRPr="007E3B7E">
        <w:rPr>
          <w:rFonts w:ascii="Segoe UI" w:eastAsia="Times New Roman" w:hAnsi="Segoe UI" w:cs="Segoe UI"/>
          <w:color w:val="10162F"/>
          <w:sz w:val="27"/>
          <w:szCs w:val="27"/>
        </w:rPr>
        <w:t>.</w:t>
      </w:r>
    </w:p>
    <w:p w14:paraId="5359DE65" w14:textId="77777777" w:rsidR="007E3B7E" w:rsidRPr="007E3B7E" w:rsidRDefault="007E3B7E" w:rsidP="007E3B7E">
      <w:pPr>
        <w:numPr>
          <w:ilvl w:val="0"/>
          <w:numId w:val="5"/>
        </w:numPr>
        <w:shd w:val="clear" w:color="auto" w:fill="F1F2F3"/>
        <w:spacing w:before="100" w:beforeAutospacing="1" w:after="100" w:afterAutospacing="1" w:line="240" w:lineRule="auto"/>
        <w:ind w:left="1545"/>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If both conditions are met, reassign </w:t>
      </w:r>
      <w:r w:rsidRPr="007E3B7E">
        <w:rPr>
          <w:rFonts w:ascii="Consolas" w:eastAsia="Times New Roman" w:hAnsi="Consolas" w:cs="Courier New"/>
          <w:color w:val="15141F"/>
          <w:shd w:val="clear" w:color="auto" w:fill="EAE9ED"/>
        </w:rPr>
        <w:t>this._numOfSensors</w:t>
      </w:r>
      <w:r w:rsidRPr="007E3B7E">
        <w:rPr>
          <w:rFonts w:ascii="Segoe UI" w:eastAsia="Times New Roman" w:hAnsi="Segoe UI" w:cs="Segoe UI"/>
          <w:color w:val="10162F"/>
          <w:sz w:val="27"/>
          <w:szCs w:val="27"/>
        </w:rPr>
        <w:t> to </w:t>
      </w:r>
      <w:r w:rsidRPr="007E3B7E">
        <w:rPr>
          <w:rFonts w:ascii="Consolas" w:eastAsia="Times New Roman" w:hAnsi="Consolas" w:cs="Courier New"/>
          <w:color w:val="15141F"/>
          <w:shd w:val="clear" w:color="auto" w:fill="EAE9ED"/>
        </w:rPr>
        <w:t>num</w:t>
      </w:r>
      <w:r w:rsidRPr="007E3B7E">
        <w:rPr>
          <w:rFonts w:ascii="Segoe UI" w:eastAsia="Times New Roman" w:hAnsi="Segoe UI" w:cs="Segoe UI"/>
          <w:color w:val="10162F"/>
          <w:sz w:val="27"/>
          <w:szCs w:val="27"/>
        </w:rPr>
        <w:t>.</w:t>
      </w:r>
    </w:p>
    <w:p w14:paraId="39B5A5C1" w14:textId="77777777" w:rsidR="007E3B7E" w:rsidRPr="007E3B7E" w:rsidRDefault="007E3B7E" w:rsidP="007E3B7E">
      <w:pPr>
        <w:spacing w:after="0"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Stuck? Get a hint</w:t>
      </w:r>
    </w:p>
    <w:p w14:paraId="08A4A785" w14:textId="77777777" w:rsidR="007E3B7E" w:rsidRPr="007E3B7E" w:rsidRDefault="007E3B7E" w:rsidP="007E3B7E">
      <w:pPr>
        <w:shd w:val="clear" w:color="auto" w:fill="F1F2F3"/>
        <w:spacing w:after="0" w:line="240" w:lineRule="auto"/>
        <w:rPr>
          <w:rFonts w:ascii="Segoe UI" w:eastAsia="Times New Roman" w:hAnsi="Segoe UI" w:cs="Segoe UI"/>
          <w:color w:val="10162F"/>
          <w:sz w:val="27"/>
          <w:szCs w:val="27"/>
        </w:rPr>
      </w:pPr>
      <w:r w:rsidRPr="007E3B7E">
        <w:rPr>
          <w:rFonts w:ascii="Segoe UI" w:eastAsia="Times New Roman" w:hAnsi="Segoe UI" w:cs="Segoe UI"/>
          <w:b/>
          <w:bCs/>
          <w:color w:val="10162F"/>
          <w:sz w:val="27"/>
          <w:szCs w:val="27"/>
        </w:rPr>
        <w:t>3.</w:t>
      </w:r>
    </w:p>
    <w:p w14:paraId="2FBB5AF4" w14:textId="77777777" w:rsidR="007E3B7E" w:rsidRPr="007E3B7E" w:rsidRDefault="007E3B7E" w:rsidP="007E3B7E">
      <w:pPr>
        <w:shd w:val="clear" w:color="auto" w:fill="F1F2F3"/>
        <w:spacing w:after="0"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Now add an </w:t>
      </w:r>
      <w:r w:rsidRPr="007E3B7E">
        <w:rPr>
          <w:rFonts w:ascii="Consolas" w:eastAsia="Times New Roman" w:hAnsi="Consolas" w:cs="Courier New"/>
          <w:color w:val="15141F"/>
          <w:shd w:val="clear" w:color="auto" w:fill="EAE9ED"/>
        </w:rPr>
        <w:t>else</w:t>
      </w:r>
      <w:r w:rsidRPr="007E3B7E">
        <w:rPr>
          <w:rFonts w:ascii="Segoe UI" w:eastAsia="Times New Roman" w:hAnsi="Segoe UI" w:cs="Segoe UI"/>
          <w:color w:val="10162F"/>
          <w:sz w:val="27"/>
          <w:szCs w:val="27"/>
        </w:rPr>
        <w:t> that logs </w:t>
      </w:r>
      <w:r w:rsidRPr="007E3B7E">
        <w:rPr>
          <w:rFonts w:ascii="Consolas" w:eastAsia="Times New Roman" w:hAnsi="Consolas" w:cs="Courier New"/>
          <w:color w:val="15141F"/>
          <w:shd w:val="clear" w:color="auto" w:fill="EAE9ED"/>
        </w:rPr>
        <w:t>'Pass in a number that is greater than or equal to 0'</w:t>
      </w:r>
      <w:r w:rsidRPr="007E3B7E">
        <w:rPr>
          <w:rFonts w:ascii="Segoe UI" w:eastAsia="Times New Roman" w:hAnsi="Segoe UI" w:cs="Segoe UI"/>
          <w:color w:val="10162F"/>
          <w:sz w:val="27"/>
          <w:szCs w:val="27"/>
        </w:rPr>
        <w:t> to the console.</w:t>
      </w:r>
    </w:p>
    <w:p w14:paraId="419D20FA" w14:textId="77777777" w:rsidR="007E3B7E" w:rsidRPr="007E3B7E" w:rsidRDefault="007E3B7E" w:rsidP="007E3B7E">
      <w:pPr>
        <w:spacing w:after="0"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Stuck? Get a hint</w:t>
      </w:r>
    </w:p>
    <w:p w14:paraId="4406E499" w14:textId="77777777" w:rsidR="007E3B7E" w:rsidRPr="007E3B7E" w:rsidRDefault="007E3B7E" w:rsidP="007E3B7E">
      <w:pPr>
        <w:shd w:val="clear" w:color="auto" w:fill="F1F2F3"/>
        <w:spacing w:after="0" w:line="240" w:lineRule="auto"/>
        <w:rPr>
          <w:rFonts w:ascii="Segoe UI" w:eastAsia="Times New Roman" w:hAnsi="Segoe UI" w:cs="Segoe UI"/>
          <w:color w:val="10162F"/>
          <w:sz w:val="27"/>
          <w:szCs w:val="27"/>
        </w:rPr>
      </w:pPr>
      <w:r w:rsidRPr="007E3B7E">
        <w:rPr>
          <w:rFonts w:ascii="Segoe UI" w:eastAsia="Times New Roman" w:hAnsi="Segoe UI" w:cs="Segoe UI"/>
          <w:b/>
          <w:bCs/>
          <w:color w:val="10162F"/>
          <w:sz w:val="27"/>
          <w:szCs w:val="27"/>
        </w:rPr>
        <w:t>4.</w:t>
      </w:r>
    </w:p>
    <w:p w14:paraId="577C89E3" w14:textId="77777777" w:rsidR="007E3B7E" w:rsidRPr="007E3B7E" w:rsidRDefault="007E3B7E" w:rsidP="007E3B7E">
      <w:pPr>
        <w:shd w:val="clear" w:color="auto" w:fill="F1F2F3"/>
        <w:spacing w:after="0"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Use the </w:t>
      </w:r>
      <w:r w:rsidRPr="007E3B7E">
        <w:rPr>
          <w:rFonts w:ascii="Consolas" w:eastAsia="Times New Roman" w:hAnsi="Consolas" w:cs="Courier New"/>
          <w:color w:val="15141F"/>
          <w:shd w:val="clear" w:color="auto" w:fill="EAE9ED"/>
        </w:rPr>
        <w:t>numOfSensors</w:t>
      </w:r>
      <w:r w:rsidRPr="007E3B7E">
        <w:rPr>
          <w:rFonts w:ascii="Segoe UI" w:eastAsia="Times New Roman" w:hAnsi="Segoe UI" w:cs="Segoe UI"/>
          <w:color w:val="10162F"/>
          <w:sz w:val="27"/>
          <w:szCs w:val="27"/>
        </w:rPr>
        <w:t> setter method on </w:t>
      </w:r>
      <w:r w:rsidRPr="007E3B7E">
        <w:rPr>
          <w:rFonts w:ascii="Consolas" w:eastAsia="Times New Roman" w:hAnsi="Consolas" w:cs="Courier New"/>
          <w:color w:val="15141F"/>
          <w:shd w:val="clear" w:color="auto" w:fill="EAE9ED"/>
        </w:rPr>
        <w:t>robot</w:t>
      </w:r>
      <w:r w:rsidRPr="007E3B7E">
        <w:rPr>
          <w:rFonts w:ascii="Segoe UI" w:eastAsia="Times New Roman" w:hAnsi="Segoe UI" w:cs="Segoe UI"/>
          <w:color w:val="10162F"/>
          <w:sz w:val="27"/>
          <w:szCs w:val="27"/>
        </w:rPr>
        <w:t> to assign </w:t>
      </w:r>
      <w:r w:rsidRPr="007E3B7E">
        <w:rPr>
          <w:rFonts w:ascii="Consolas" w:eastAsia="Times New Roman" w:hAnsi="Consolas" w:cs="Courier New"/>
          <w:color w:val="15141F"/>
          <w:shd w:val="clear" w:color="auto" w:fill="EAE9ED"/>
        </w:rPr>
        <w:t>_numOfSensors</w:t>
      </w:r>
      <w:r w:rsidRPr="007E3B7E">
        <w:rPr>
          <w:rFonts w:ascii="Segoe UI" w:eastAsia="Times New Roman" w:hAnsi="Segoe UI" w:cs="Segoe UI"/>
          <w:color w:val="10162F"/>
          <w:sz w:val="27"/>
          <w:szCs w:val="27"/>
        </w:rPr>
        <w:t> to </w:t>
      </w:r>
      <w:r w:rsidRPr="007E3B7E">
        <w:rPr>
          <w:rFonts w:ascii="Consolas" w:eastAsia="Times New Roman" w:hAnsi="Consolas" w:cs="Courier New"/>
          <w:color w:val="15141F"/>
          <w:shd w:val="clear" w:color="auto" w:fill="EAE9ED"/>
        </w:rPr>
        <w:t>100</w:t>
      </w:r>
      <w:r w:rsidRPr="007E3B7E">
        <w:rPr>
          <w:rFonts w:ascii="Segoe UI" w:eastAsia="Times New Roman" w:hAnsi="Segoe UI" w:cs="Segoe UI"/>
          <w:color w:val="10162F"/>
          <w:sz w:val="27"/>
          <w:szCs w:val="27"/>
        </w:rPr>
        <w:t>.</w:t>
      </w:r>
    </w:p>
    <w:p w14:paraId="5FC2AE2B" w14:textId="77777777" w:rsidR="007E3B7E" w:rsidRPr="007E3B7E" w:rsidRDefault="007E3B7E" w:rsidP="007E3B7E">
      <w:pPr>
        <w:spacing w:after="0"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Stuck? Get a hint</w:t>
      </w:r>
    </w:p>
    <w:p w14:paraId="4AA08641" w14:textId="77777777" w:rsidR="007E3B7E" w:rsidRPr="007E3B7E" w:rsidRDefault="007E3B7E" w:rsidP="007E3B7E">
      <w:pPr>
        <w:shd w:val="clear" w:color="auto" w:fill="F1F2F3"/>
        <w:spacing w:after="0" w:line="240" w:lineRule="auto"/>
        <w:rPr>
          <w:rFonts w:ascii="Segoe UI" w:eastAsia="Times New Roman" w:hAnsi="Segoe UI" w:cs="Segoe UI"/>
          <w:color w:val="10162F"/>
          <w:sz w:val="27"/>
          <w:szCs w:val="27"/>
        </w:rPr>
      </w:pPr>
      <w:r w:rsidRPr="007E3B7E">
        <w:rPr>
          <w:rFonts w:ascii="Segoe UI" w:eastAsia="Times New Roman" w:hAnsi="Segoe UI" w:cs="Segoe UI"/>
          <w:b/>
          <w:bCs/>
          <w:color w:val="10162F"/>
          <w:sz w:val="27"/>
          <w:szCs w:val="27"/>
        </w:rPr>
        <w:t>5.</w:t>
      </w:r>
    </w:p>
    <w:p w14:paraId="0B4B5544" w14:textId="77777777" w:rsidR="007E3B7E" w:rsidRPr="007E3B7E" w:rsidRDefault="007E3B7E" w:rsidP="007E3B7E">
      <w:pPr>
        <w:shd w:val="clear" w:color="auto" w:fill="F1F2F3"/>
        <w:spacing w:after="0" w:line="240" w:lineRule="auto"/>
        <w:rPr>
          <w:rFonts w:ascii="Segoe UI" w:eastAsia="Times New Roman" w:hAnsi="Segoe UI" w:cs="Segoe UI"/>
          <w:color w:val="10162F"/>
          <w:sz w:val="27"/>
          <w:szCs w:val="27"/>
        </w:rPr>
      </w:pPr>
      <w:r w:rsidRPr="007E3B7E">
        <w:rPr>
          <w:rFonts w:ascii="Segoe UI" w:eastAsia="Times New Roman" w:hAnsi="Segoe UI" w:cs="Segoe UI"/>
          <w:color w:val="10162F"/>
          <w:sz w:val="27"/>
          <w:szCs w:val="27"/>
        </w:rPr>
        <w:t>To check that the setter method worked, </w:t>
      </w:r>
      <w:r w:rsidRPr="007E3B7E">
        <w:rPr>
          <w:rFonts w:ascii="Consolas" w:eastAsia="Times New Roman" w:hAnsi="Consolas" w:cs="Courier New"/>
          <w:color w:val="15141F"/>
          <w:shd w:val="clear" w:color="auto" w:fill="EAE9ED"/>
        </w:rPr>
        <w:t>console.log()</w:t>
      </w:r>
      <w:r w:rsidRPr="007E3B7E">
        <w:rPr>
          <w:rFonts w:ascii="Segoe UI" w:eastAsia="Times New Roman" w:hAnsi="Segoe UI" w:cs="Segoe UI"/>
          <w:color w:val="10162F"/>
          <w:sz w:val="27"/>
          <w:szCs w:val="27"/>
        </w:rPr>
        <w:t> </w:t>
      </w:r>
      <w:r w:rsidRPr="007E3B7E">
        <w:rPr>
          <w:rFonts w:ascii="Consolas" w:eastAsia="Times New Roman" w:hAnsi="Consolas" w:cs="Courier New"/>
          <w:color w:val="15141F"/>
          <w:shd w:val="clear" w:color="auto" w:fill="EAE9ED"/>
        </w:rPr>
        <w:t>robot.numOfSensors</w:t>
      </w:r>
      <w:r w:rsidRPr="007E3B7E">
        <w:rPr>
          <w:rFonts w:ascii="Segoe UI" w:eastAsia="Times New Roman" w:hAnsi="Segoe UI" w:cs="Segoe UI"/>
          <w:color w:val="10162F"/>
          <w:sz w:val="27"/>
          <w:szCs w:val="27"/>
        </w:rPr>
        <w:t>.</w:t>
      </w:r>
    </w:p>
    <w:p w14:paraId="6492768E" w14:textId="12800E8C" w:rsidR="00CC5636" w:rsidRDefault="00CC5636">
      <w:r>
        <w:br w:type="page"/>
      </w:r>
    </w:p>
    <w:p w14:paraId="15AEA2D0" w14:textId="77777777" w:rsidR="00CC5636" w:rsidRDefault="00CC5636" w:rsidP="00CC5636">
      <w:pPr>
        <w:rPr>
          <w:rFonts w:ascii="Segoe UI" w:hAnsi="Segoe UI" w:cs="Segoe UI"/>
          <w:color w:val="000000"/>
          <w:sz w:val="27"/>
          <w:szCs w:val="27"/>
        </w:rPr>
      </w:pPr>
      <w:r>
        <w:rPr>
          <w:rFonts w:ascii="Segoe UI" w:hAnsi="Segoe UI" w:cs="Segoe UI"/>
          <w:color w:val="000000"/>
          <w:sz w:val="27"/>
          <w:szCs w:val="27"/>
        </w:rPr>
        <w:lastRenderedPageBreak/>
        <w:t>Factory Functions</w:t>
      </w:r>
    </w:p>
    <w:p w14:paraId="67A8D150" w14:textId="77777777" w:rsidR="00CC5636" w:rsidRDefault="00CC5636" w:rsidP="00CC563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So far we’ve been creating objects individually, but there are times where we want to create many instances of an object quickly. Here’s where </w:t>
      </w:r>
      <w:r>
        <w:rPr>
          <w:rStyle w:val="Emphasis"/>
          <w:rFonts w:ascii="Segoe UI" w:hAnsi="Segoe UI" w:cs="Segoe UI"/>
          <w:color w:val="10162F"/>
          <w:sz w:val="27"/>
          <w:szCs w:val="27"/>
        </w:rPr>
        <w:t>factory functions</w:t>
      </w:r>
      <w:r>
        <w:rPr>
          <w:rFonts w:ascii="Segoe UI" w:hAnsi="Segoe UI" w:cs="Segoe UI"/>
          <w:color w:val="10162F"/>
          <w:sz w:val="27"/>
          <w:szCs w:val="27"/>
        </w:rPr>
        <w:t> come in. A real world factory manufactures multiple copies of an item quickly and on a massive scale. A factory function is a function that returns an object and can be reused to make multiple object instances. Factory functions can also have parameters allowing us to customize the object that gets returned.</w:t>
      </w:r>
    </w:p>
    <w:p w14:paraId="5272DC67" w14:textId="77777777" w:rsidR="00CC5636" w:rsidRDefault="00CC5636" w:rsidP="00CC563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say we wanted to create an object to represent monsters in JavaScript. There are many different types of monsters and we could go about making each monster individually but we can also use a factory function to make our lives easier. To achieve this diabolical plan of creating multiple monsters objects, we can use a factory function that has parameters:</w:t>
      </w:r>
    </w:p>
    <w:p w14:paraId="1B7E3C4E" w14:textId="77777777" w:rsidR="00CC5636" w:rsidRDefault="00CC5636" w:rsidP="00CC5636">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monsterFactory</w:t>
      </w:r>
      <w:r>
        <w:rPr>
          <w:rStyle w:val="mtk1"/>
          <w:rFonts w:ascii="Consolas" w:hAnsi="Consolas"/>
          <w:color w:val="FFFFFF"/>
          <w:sz w:val="27"/>
          <w:szCs w:val="27"/>
        </w:rPr>
        <w:t xml:space="preserve"> = (</w:t>
      </w:r>
      <w:r>
        <w:rPr>
          <w:rStyle w:val="mtk12"/>
          <w:rFonts w:ascii="Consolas" w:hAnsi="Consolas"/>
          <w:color w:val="B3CCFF"/>
          <w:sz w:val="27"/>
          <w:szCs w:val="27"/>
        </w:rPr>
        <w:t>name</w:t>
      </w:r>
      <w:r>
        <w:rPr>
          <w:rStyle w:val="mtk1"/>
          <w:rFonts w:ascii="Consolas" w:hAnsi="Consolas"/>
          <w:color w:val="FFFFFF"/>
          <w:sz w:val="27"/>
          <w:szCs w:val="27"/>
        </w:rPr>
        <w:t xml:space="preserve">, </w:t>
      </w:r>
      <w:r>
        <w:rPr>
          <w:rStyle w:val="mtk12"/>
          <w:rFonts w:ascii="Consolas" w:hAnsi="Consolas"/>
          <w:color w:val="B3CCFF"/>
          <w:sz w:val="27"/>
          <w:szCs w:val="27"/>
        </w:rPr>
        <w:t>age</w:t>
      </w:r>
      <w:r>
        <w:rPr>
          <w:rStyle w:val="mtk1"/>
          <w:rFonts w:ascii="Consolas" w:hAnsi="Consolas"/>
          <w:color w:val="FFFFFF"/>
          <w:sz w:val="27"/>
          <w:szCs w:val="27"/>
        </w:rPr>
        <w:t xml:space="preserve">, </w:t>
      </w:r>
      <w:r>
        <w:rPr>
          <w:rStyle w:val="mtk12"/>
          <w:rFonts w:ascii="Consolas" w:hAnsi="Consolas"/>
          <w:color w:val="B3CCFF"/>
          <w:sz w:val="27"/>
          <w:szCs w:val="27"/>
        </w:rPr>
        <w:t>energySource</w:t>
      </w:r>
      <w:r>
        <w:rPr>
          <w:rStyle w:val="mtk1"/>
          <w:rFonts w:ascii="Consolas" w:hAnsi="Consolas"/>
          <w:color w:val="FFFFFF"/>
          <w:sz w:val="27"/>
          <w:szCs w:val="27"/>
        </w:rPr>
        <w:t xml:space="preserve">, </w:t>
      </w:r>
      <w:r>
        <w:rPr>
          <w:rStyle w:val="mtk12"/>
          <w:rFonts w:ascii="Consolas" w:hAnsi="Consolas"/>
          <w:color w:val="B3CCFF"/>
          <w:sz w:val="27"/>
          <w:szCs w:val="27"/>
        </w:rPr>
        <w:t>catchPhrase</w:t>
      </w:r>
      <w:r>
        <w:rPr>
          <w:rStyle w:val="mtk1"/>
          <w:rFonts w:ascii="Consolas" w:hAnsi="Consolas"/>
          <w:color w:val="FFFFFF"/>
          <w:sz w:val="27"/>
          <w:szCs w:val="27"/>
        </w:rPr>
        <w:t>) =&gt; {</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return</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name</w:t>
      </w:r>
      <w:r>
        <w:rPr>
          <w:rStyle w:val="mtk1"/>
          <w:rFonts w:ascii="Consolas" w:hAnsi="Consolas"/>
          <w:color w:val="FFFFFF"/>
          <w:sz w:val="27"/>
          <w:szCs w:val="27"/>
        </w:rPr>
        <w:t xml:space="preserve">: </w:t>
      </w:r>
      <w:r>
        <w:rPr>
          <w:rStyle w:val="mtk9"/>
          <w:rFonts w:ascii="Consolas" w:hAnsi="Consolas"/>
          <w:color w:val="FF8973"/>
          <w:sz w:val="27"/>
          <w:szCs w:val="27"/>
        </w:rPr>
        <w:t>name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age</w:t>
      </w:r>
      <w:r>
        <w:rPr>
          <w:rStyle w:val="mtk1"/>
          <w:rFonts w:ascii="Consolas" w:hAnsi="Consolas"/>
          <w:color w:val="FFFFFF"/>
          <w:sz w:val="27"/>
          <w:szCs w:val="27"/>
        </w:rPr>
        <w:t xml:space="preserve">: </w:t>
      </w:r>
      <w:r>
        <w:rPr>
          <w:rStyle w:val="mtk9"/>
          <w:rFonts w:ascii="Consolas" w:hAnsi="Consolas"/>
          <w:color w:val="FF8973"/>
          <w:sz w:val="27"/>
          <w:szCs w:val="27"/>
        </w:rPr>
        <w:t>age</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energySource</w:t>
      </w:r>
      <w:r>
        <w:rPr>
          <w:rStyle w:val="mtk1"/>
          <w:rFonts w:ascii="Consolas" w:hAnsi="Consolas"/>
          <w:color w:val="FFFFFF"/>
          <w:sz w:val="27"/>
          <w:szCs w:val="27"/>
        </w:rPr>
        <w:t xml:space="preserve">: </w:t>
      </w:r>
      <w:r>
        <w:rPr>
          <w:rStyle w:val="mtk9"/>
          <w:rFonts w:ascii="Consolas" w:hAnsi="Consolas"/>
          <w:color w:val="FF8973"/>
          <w:sz w:val="27"/>
          <w:szCs w:val="27"/>
        </w:rPr>
        <w:t>energySource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scare</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9"/>
          <w:rFonts w:ascii="Consolas" w:hAnsi="Consolas"/>
          <w:color w:val="FF8973"/>
          <w:sz w:val="27"/>
          <w:szCs w:val="27"/>
        </w:rPr>
        <w:t>catchPhrase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w:t>
      </w:r>
    </w:p>
    <w:p w14:paraId="54DC2A7E" w14:textId="77777777" w:rsidR="00CC5636" w:rsidRDefault="00CC5636" w:rsidP="00CC563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the </w:t>
      </w:r>
      <w:r>
        <w:rPr>
          <w:rStyle w:val="HTMLCode"/>
          <w:rFonts w:ascii="Consolas" w:hAnsi="Consolas"/>
          <w:color w:val="15141F"/>
          <w:sz w:val="22"/>
          <w:szCs w:val="22"/>
          <w:shd w:val="clear" w:color="auto" w:fill="EAE9ED"/>
        </w:rPr>
        <w:t>monsterFactory</w:t>
      </w:r>
      <w:r>
        <w:rPr>
          <w:rFonts w:ascii="Segoe UI" w:hAnsi="Segoe UI" w:cs="Segoe UI"/>
          <w:color w:val="10162F"/>
          <w:sz w:val="27"/>
          <w:szCs w:val="27"/>
        </w:rPr>
        <w:t> function above, it has four parameters and returns an object that has the properties: </w:t>
      </w:r>
      <w:r>
        <w:rPr>
          <w:rStyle w:val="HTMLCode"/>
          <w:rFonts w:ascii="Consolas" w:hAnsi="Consolas"/>
          <w:color w:val="15141F"/>
          <w:sz w:val="22"/>
          <w:szCs w:val="22"/>
          <w:shd w:val="clear" w:color="auto" w:fill="EAE9ED"/>
        </w:rPr>
        <w:t>name</w:t>
      </w:r>
      <w:r>
        <w:rPr>
          <w:rFonts w:ascii="Segoe UI" w:hAnsi="Segoe UI" w:cs="Segoe UI"/>
          <w:color w:val="10162F"/>
          <w:sz w:val="27"/>
          <w:szCs w:val="27"/>
        </w:rPr>
        <w:t>, </w:t>
      </w:r>
      <w:r>
        <w:rPr>
          <w:rStyle w:val="HTMLCode"/>
          <w:rFonts w:ascii="Consolas" w:hAnsi="Consolas"/>
          <w:color w:val="15141F"/>
          <w:sz w:val="22"/>
          <w:szCs w:val="22"/>
          <w:shd w:val="clear" w:color="auto" w:fill="EAE9ED"/>
        </w:rPr>
        <w:t>age</w:t>
      </w:r>
      <w:r>
        <w:rPr>
          <w:rFonts w:ascii="Segoe UI" w:hAnsi="Segoe UI" w:cs="Segoe UI"/>
          <w:color w:val="10162F"/>
          <w:sz w:val="27"/>
          <w:szCs w:val="27"/>
        </w:rPr>
        <w:t>, </w:t>
      </w:r>
      <w:r>
        <w:rPr>
          <w:rStyle w:val="HTMLCode"/>
          <w:rFonts w:ascii="Consolas" w:hAnsi="Consolas"/>
          <w:color w:val="15141F"/>
          <w:sz w:val="22"/>
          <w:szCs w:val="22"/>
          <w:shd w:val="clear" w:color="auto" w:fill="EAE9ED"/>
        </w:rPr>
        <w:t>energySource</w:t>
      </w:r>
      <w:r>
        <w:rPr>
          <w:rFonts w:ascii="Segoe UI" w:hAnsi="Segoe UI" w:cs="Segoe UI"/>
          <w:color w:val="10162F"/>
          <w:sz w:val="27"/>
          <w:szCs w:val="27"/>
        </w:rPr>
        <w:t>, and </w:t>
      </w:r>
      <w:r>
        <w:rPr>
          <w:rStyle w:val="HTMLCode"/>
          <w:rFonts w:ascii="Consolas" w:hAnsi="Consolas"/>
          <w:color w:val="15141F"/>
          <w:sz w:val="22"/>
          <w:szCs w:val="22"/>
          <w:shd w:val="clear" w:color="auto" w:fill="EAE9ED"/>
        </w:rPr>
        <w:t>scare()</w:t>
      </w:r>
      <w:r>
        <w:rPr>
          <w:rFonts w:ascii="Segoe UI" w:hAnsi="Segoe UI" w:cs="Segoe UI"/>
          <w:color w:val="10162F"/>
          <w:sz w:val="27"/>
          <w:szCs w:val="27"/>
        </w:rPr>
        <w:t>. To make an object that represents a specific monster like a ghost, we can call </w:t>
      </w:r>
      <w:r>
        <w:rPr>
          <w:rStyle w:val="HTMLCode"/>
          <w:rFonts w:ascii="Consolas" w:hAnsi="Consolas"/>
          <w:color w:val="15141F"/>
          <w:sz w:val="22"/>
          <w:szCs w:val="22"/>
          <w:shd w:val="clear" w:color="auto" w:fill="EAE9ED"/>
        </w:rPr>
        <w:t>monsterFactory</w:t>
      </w:r>
      <w:r>
        <w:rPr>
          <w:rFonts w:ascii="Segoe UI" w:hAnsi="Segoe UI" w:cs="Segoe UI"/>
          <w:color w:val="10162F"/>
          <w:sz w:val="27"/>
          <w:szCs w:val="27"/>
        </w:rPr>
        <w:t> with the necessary arguments and assign the return value to a variable:</w:t>
      </w:r>
    </w:p>
    <w:p w14:paraId="1D56F96B" w14:textId="77777777" w:rsidR="00CC5636" w:rsidRDefault="00CC5636" w:rsidP="00CC5636">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ghost</w:t>
      </w:r>
      <w:r>
        <w:rPr>
          <w:rStyle w:val="mtk1"/>
          <w:rFonts w:ascii="Consolas" w:hAnsi="Consolas"/>
          <w:color w:val="FFFFFF"/>
          <w:sz w:val="27"/>
          <w:szCs w:val="27"/>
        </w:rPr>
        <w:t xml:space="preserve"> = </w:t>
      </w:r>
      <w:r>
        <w:rPr>
          <w:rStyle w:val="mtk9"/>
          <w:rFonts w:ascii="Consolas" w:hAnsi="Consolas"/>
          <w:color w:val="FF8973"/>
          <w:sz w:val="27"/>
          <w:szCs w:val="27"/>
        </w:rPr>
        <w:t>monsterFactory</w:t>
      </w:r>
      <w:r>
        <w:rPr>
          <w:rStyle w:val="mtk1"/>
          <w:rFonts w:ascii="Consolas" w:hAnsi="Consolas"/>
          <w:color w:val="FFFFFF"/>
          <w:sz w:val="27"/>
          <w:szCs w:val="27"/>
        </w:rPr>
        <w:t>(</w:t>
      </w:r>
      <w:r>
        <w:rPr>
          <w:rStyle w:val="mtk8"/>
          <w:rFonts w:ascii="Consolas" w:hAnsi="Consolas"/>
          <w:color w:val="FFE083"/>
          <w:sz w:val="27"/>
          <w:szCs w:val="27"/>
        </w:rPr>
        <w:t>'Ghouly'</w:t>
      </w:r>
      <w:r>
        <w:rPr>
          <w:rStyle w:val="mtk1"/>
          <w:rFonts w:ascii="Consolas" w:hAnsi="Consolas"/>
          <w:color w:val="FFFFFF"/>
          <w:sz w:val="27"/>
          <w:szCs w:val="27"/>
        </w:rPr>
        <w:t xml:space="preserve">, </w:t>
      </w:r>
      <w:r>
        <w:rPr>
          <w:rStyle w:val="mtk9"/>
          <w:rFonts w:ascii="Consolas" w:hAnsi="Consolas"/>
          <w:color w:val="FF8973"/>
          <w:sz w:val="27"/>
          <w:szCs w:val="27"/>
        </w:rPr>
        <w:t>251</w:t>
      </w:r>
      <w:r>
        <w:rPr>
          <w:rStyle w:val="mtk1"/>
          <w:rFonts w:ascii="Consolas" w:hAnsi="Consolas"/>
          <w:color w:val="FFFFFF"/>
          <w:sz w:val="27"/>
          <w:szCs w:val="27"/>
        </w:rPr>
        <w:t xml:space="preserve">, </w:t>
      </w:r>
      <w:r>
        <w:rPr>
          <w:rStyle w:val="mtk8"/>
          <w:rFonts w:ascii="Consolas" w:hAnsi="Consolas"/>
          <w:color w:val="FFE083"/>
          <w:sz w:val="27"/>
          <w:szCs w:val="27"/>
        </w:rPr>
        <w:t>'ectoplasm'</w:t>
      </w:r>
      <w:r>
        <w:rPr>
          <w:rStyle w:val="mtk1"/>
          <w:rFonts w:ascii="Consolas" w:hAnsi="Consolas"/>
          <w:color w:val="FFFFFF"/>
          <w:sz w:val="27"/>
          <w:szCs w:val="27"/>
        </w:rPr>
        <w:t xml:space="preserve">, </w:t>
      </w:r>
      <w:r>
        <w:rPr>
          <w:rStyle w:val="mtk8"/>
          <w:rFonts w:ascii="Consolas" w:hAnsi="Consolas"/>
          <w:color w:val="FFE083"/>
          <w:sz w:val="27"/>
          <w:szCs w:val="27"/>
        </w:rPr>
        <w:t>'BOO!'</w:t>
      </w:r>
      <w:r>
        <w:rPr>
          <w:rStyle w:val="mtk1"/>
          <w:rFonts w:ascii="Consolas" w:hAnsi="Consolas"/>
          <w:color w:val="FFFFFF"/>
          <w:sz w:val="27"/>
          <w:szCs w:val="27"/>
        </w:rPr>
        <w:t>);</w:t>
      </w:r>
      <w:r>
        <w:rPr>
          <w:rFonts w:ascii="Consolas" w:hAnsi="Consolas"/>
          <w:color w:val="939598"/>
          <w:sz w:val="27"/>
          <w:szCs w:val="27"/>
        </w:rPr>
        <w:br/>
      </w:r>
      <w:r>
        <w:rPr>
          <w:rStyle w:val="mtk9"/>
          <w:rFonts w:ascii="Consolas" w:hAnsi="Consolas"/>
          <w:color w:val="FF8973"/>
          <w:sz w:val="27"/>
          <w:szCs w:val="27"/>
        </w:rPr>
        <w:t>ghost</w:t>
      </w:r>
      <w:r>
        <w:rPr>
          <w:rStyle w:val="mtk1"/>
          <w:rFonts w:ascii="Consolas" w:hAnsi="Consolas"/>
          <w:color w:val="FFFFFF"/>
          <w:sz w:val="27"/>
          <w:szCs w:val="27"/>
        </w:rPr>
        <w:t>.</w:t>
      </w:r>
      <w:r>
        <w:rPr>
          <w:rStyle w:val="mtk10"/>
          <w:rFonts w:ascii="Consolas" w:hAnsi="Consolas"/>
          <w:color w:val="83FFF5"/>
          <w:sz w:val="27"/>
          <w:szCs w:val="27"/>
        </w:rPr>
        <w:t>scare</w:t>
      </w:r>
      <w:r>
        <w:rPr>
          <w:rStyle w:val="mtk1"/>
          <w:rFonts w:ascii="Consolas" w:hAnsi="Consolas"/>
          <w:color w:val="FFFFFF"/>
          <w:sz w:val="27"/>
          <w:szCs w:val="27"/>
        </w:rPr>
        <w:t xml:space="preserve">(); </w:t>
      </w:r>
      <w:r>
        <w:rPr>
          <w:rStyle w:val="mtk16"/>
          <w:rFonts w:ascii="Consolas" w:hAnsi="Consolas"/>
          <w:color w:val="939598"/>
          <w:sz w:val="27"/>
          <w:szCs w:val="27"/>
        </w:rPr>
        <w:t>// 'BOO!'</w:t>
      </w:r>
    </w:p>
    <w:p w14:paraId="2CAB48F3" w14:textId="77777777" w:rsidR="00CC5636" w:rsidRDefault="00CC5636" w:rsidP="00CC563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we have a </w:t>
      </w:r>
      <w:r>
        <w:rPr>
          <w:rStyle w:val="HTMLCode"/>
          <w:rFonts w:ascii="Consolas" w:hAnsi="Consolas"/>
          <w:color w:val="15141F"/>
          <w:sz w:val="22"/>
          <w:szCs w:val="22"/>
          <w:shd w:val="clear" w:color="auto" w:fill="EAE9ED"/>
        </w:rPr>
        <w:t>ghost</w:t>
      </w:r>
      <w:r>
        <w:rPr>
          <w:rFonts w:ascii="Segoe UI" w:hAnsi="Segoe UI" w:cs="Segoe UI"/>
          <w:color w:val="10162F"/>
          <w:sz w:val="27"/>
          <w:szCs w:val="27"/>
        </w:rPr>
        <w:t> object as a result of calling </w:t>
      </w:r>
      <w:r>
        <w:rPr>
          <w:rStyle w:val="HTMLCode"/>
          <w:rFonts w:ascii="Consolas" w:hAnsi="Consolas"/>
          <w:color w:val="15141F"/>
          <w:sz w:val="22"/>
          <w:szCs w:val="22"/>
          <w:shd w:val="clear" w:color="auto" w:fill="EAE9ED"/>
        </w:rPr>
        <w:t>monsterFactory()</w:t>
      </w:r>
      <w:r>
        <w:rPr>
          <w:rFonts w:ascii="Segoe UI" w:hAnsi="Segoe UI" w:cs="Segoe UI"/>
          <w:color w:val="10162F"/>
          <w:sz w:val="27"/>
          <w:szCs w:val="27"/>
        </w:rPr>
        <w:t> with the needed arguments. With </w:t>
      </w:r>
      <w:r>
        <w:rPr>
          <w:rStyle w:val="HTMLCode"/>
          <w:rFonts w:ascii="Consolas" w:hAnsi="Consolas"/>
          <w:color w:val="15141F"/>
          <w:sz w:val="22"/>
          <w:szCs w:val="22"/>
          <w:shd w:val="clear" w:color="auto" w:fill="EAE9ED"/>
        </w:rPr>
        <w:t>monsterFactory</w:t>
      </w:r>
      <w:r>
        <w:rPr>
          <w:rFonts w:ascii="Segoe UI" w:hAnsi="Segoe UI" w:cs="Segoe UI"/>
          <w:color w:val="10162F"/>
          <w:sz w:val="27"/>
          <w:szCs w:val="27"/>
        </w:rPr>
        <w:t xml:space="preserve"> in place, we don’t have to create an </w:t>
      </w:r>
      <w:r>
        <w:rPr>
          <w:rFonts w:ascii="Segoe UI" w:hAnsi="Segoe UI" w:cs="Segoe UI"/>
          <w:color w:val="10162F"/>
          <w:sz w:val="27"/>
          <w:szCs w:val="27"/>
        </w:rPr>
        <w:lastRenderedPageBreak/>
        <w:t>object literal every time we need a new monster. Instead, we can invoke the </w:t>
      </w:r>
      <w:r>
        <w:rPr>
          <w:rStyle w:val="HTMLCode"/>
          <w:rFonts w:ascii="Consolas" w:hAnsi="Consolas"/>
          <w:color w:val="15141F"/>
          <w:sz w:val="22"/>
          <w:szCs w:val="22"/>
          <w:shd w:val="clear" w:color="auto" w:fill="EAE9ED"/>
        </w:rPr>
        <w:t>monsterFactory</w:t>
      </w:r>
      <w:r>
        <w:rPr>
          <w:rFonts w:ascii="Segoe UI" w:hAnsi="Segoe UI" w:cs="Segoe UI"/>
          <w:color w:val="10162F"/>
          <w:sz w:val="27"/>
          <w:szCs w:val="27"/>
        </w:rPr>
        <w:t> function with the necessary arguments to </w:t>
      </w:r>
      <w:del w:id="0" w:author="Unknown">
        <w:r>
          <w:rPr>
            <w:rFonts w:ascii="Segoe UI" w:hAnsi="Segoe UI" w:cs="Segoe UI"/>
            <w:color w:val="10162F"/>
            <w:sz w:val="27"/>
            <w:szCs w:val="27"/>
          </w:rPr>
          <w:delText>take over the world</w:delText>
        </w:r>
      </w:del>
      <w:r>
        <w:rPr>
          <w:rFonts w:ascii="Segoe UI" w:hAnsi="Segoe UI" w:cs="Segoe UI"/>
          <w:color w:val="10162F"/>
          <w:sz w:val="27"/>
          <w:szCs w:val="27"/>
        </w:rPr>
        <w:t> make a monster for us!</w:t>
      </w:r>
    </w:p>
    <w:p w14:paraId="421A6C44" w14:textId="77777777" w:rsidR="00CC5636" w:rsidRDefault="00CC5636" w:rsidP="00CC5636">
      <w:pPr>
        <w:pStyle w:val="Heading3"/>
        <w:shd w:val="clear" w:color="auto" w:fill="F6F5FA"/>
        <w:rPr>
          <w:rFonts w:ascii="Segoe UI" w:hAnsi="Segoe UI" w:cs="Segoe UI"/>
          <w:color w:val="19191A"/>
        </w:rPr>
      </w:pPr>
      <w:r>
        <w:rPr>
          <w:rFonts w:ascii="Segoe UI" w:hAnsi="Segoe UI" w:cs="Segoe UI"/>
          <w:color w:val="19191A"/>
        </w:rPr>
        <w:t>Instructions</w:t>
      </w:r>
    </w:p>
    <w:p w14:paraId="0AB84C51" w14:textId="77777777" w:rsidR="00CC5636" w:rsidRDefault="00CC5636" w:rsidP="00CC5636">
      <w:pPr>
        <w:rPr>
          <w:rFonts w:ascii="Segoe UI" w:hAnsi="Segoe UI" w:cs="Segoe UI"/>
          <w:color w:val="10162F"/>
          <w:sz w:val="27"/>
          <w:szCs w:val="27"/>
        </w:rPr>
      </w:pPr>
      <w:r>
        <w:rPr>
          <w:rFonts w:ascii="Segoe UI" w:hAnsi="Segoe UI" w:cs="Segoe UI"/>
          <w:b/>
          <w:bCs/>
          <w:color w:val="10162F"/>
          <w:sz w:val="27"/>
          <w:szCs w:val="27"/>
        </w:rPr>
        <w:t>1.</w:t>
      </w:r>
    </w:p>
    <w:p w14:paraId="5B546A35" w14:textId="77777777" w:rsidR="00CC5636" w:rsidRDefault="00CC5636" w:rsidP="00CC563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Instead of making individual robots like we’ve been doing, let’s make a factory function to make robots as we please!</w:t>
      </w:r>
    </w:p>
    <w:p w14:paraId="507B6897" w14:textId="77777777" w:rsidR="00CC5636" w:rsidRDefault="00CC5636" w:rsidP="00CC563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Create a factory function named </w:t>
      </w:r>
      <w:r>
        <w:rPr>
          <w:rStyle w:val="HTMLCode"/>
          <w:rFonts w:ascii="Consolas" w:hAnsi="Consolas"/>
          <w:color w:val="15141F"/>
          <w:sz w:val="22"/>
          <w:szCs w:val="22"/>
          <w:shd w:val="clear" w:color="auto" w:fill="EAE9ED"/>
        </w:rPr>
        <w:t>robotFactory</w:t>
      </w:r>
      <w:r>
        <w:rPr>
          <w:rFonts w:ascii="Segoe UI" w:hAnsi="Segoe UI" w:cs="Segoe UI"/>
          <w:color w:val="10162F"/>
          <w:sz w:val="27"/>
          <w:szCs w:val="27"/>
        </w:rPr>
        <w:t> that has two parameters </w:t>
      </w:r>
      <w:r>
        <w:rPr>
          <w:rStyle w:val="HTMLCode"/>
          <w:rFonts w:ascii="Consolas" w:hAnsi="Consolas"/>
          <w:color w:val="15141F"/>
          <w:sz w:val="22"/>
          <w:szCs w:val="22"/>
          <w:shd w:val="clear" w:color="auto" w:fill="EAE9ED"/>
        </w:rPr>
        <w:t>model</w:t>
      </w:r>
      <w:r>
        <w:rPr>
          <w:rFonts w:ascii="Segoe UI" w:hAnsi="Segoe UI" w:cs="Segoe UI"/>
          <w:color w:val="10162F"/>
          <w:sz w:val="27"/>
          <w:szCs w:val="27"/>
        </w:rPr>
        <w:t> and </w:t>
      </w:r>
      <w:r>
        <w:rPr>
          <w:rStyle w:val="HTMLCode"/>
          <w:rFonts w:ascii="Consolas" w:hAnsi="Consolas"/>
          <w:color w:val="15141F"/>
          <w:sz w:val="22"/>
          <w:szCs w:val="22"/>
          <w:shd w:val="clear" w:color="auto" w:fill="EAE9ED"/>
        </w:rPr>
        <w:t>mobile</w:t>
      </w:r>
      <w:r>
        <w:rPr>
          <w:rFonts w:ascii="Segoe UI" w:hAnsi="Segoe UI" w:cs="Segoe UI"/>
          <w:color w:val="10162F"/>
          <w:sz w:val="27"/>
          <w:szCs w:val="27"/>
        </w:rPr>
        <w:t>. Make the function return an object. In the object, add a key of </w:t>
      </w:r>
      <w:r>
        <w:rPr>
          <w:rStyle w:val="HTMLCode"/>
          <w:rFonts w:ascii="Consolas" w:hAnsi="Consolas"/>
          <w:color w:val="15141F"/>
          <w:sz w:val="22"/>
          <w:szCs w:val="22"/>
          <w:shd w:val="clear" w:color="auto" w:fill="EAE9ED"/>
        </w:rPr>
        <w:t>model</w:t>
      </w:r>
      <w:r>
        <w:rPr>
          <w:rFonts w:ascii="Segoe UI" w:hAnsi="Segoe UI" w:cs="Segoe UI"/>
          <w:color w:val="10162F"/>
          <w:sz w:val="27"/>
          <w:szCs w:val="27"/>
        </w:rPr>
        <w:t> with the value of the </w:t>
      </w:r>
      <w:r>
        <w:rPr>
          <w:rStyle w:val="HTMLCode"/>
          <w:rFonts w:ascii="Consolas" w:hAnsi="Consolas"/>
          <w:color w:val="15141F"/>
          <w:sz w:val="22"/>
          <w:szCs w:val="22"/>
          <w:shd w:val="clear" w:color="auto" w:fill="EAE9ED"/>
        </w:rPr>
        <w:t>model</w:t>
      </w:r>
      <w:r>
        <w:rPr>
          <w:rFonts w:ascii="Segoe UI" w:hAnsi="Segoe UI" w:cs="Segoe UI"/>
          <w:color w:val="10162F"/>
          <w:sz w:val="27"/>
          <w:szCs w:val="27"/>
        </w:rPr>
        <w:t> parameter. Add another property that has a key of </w:t>
      </w:r>
      <w:r>
        <w:rPr>
          <w:rStyle w:val="HTMLCode"/>
          <w:rFonts w:ascii="Consolas" w:hAnsi="Consolas"/>
          <w:color w:val="15141F"/>
          <w:sz w:val="22"/>
          <w:szCs w:val="22"/>
          <w:shd w:val="clear" w:color="auto" w:fill="EAE9ED"/>
        </w:rPr>
        <w:t>mobile</w:t>
      </w:r>
      <w:r>
        <w:rPr>
          <w:rFonts w:ascii="Segoe UI" w:hAnsi="Segoe UI" w:cs="Segoe UI"/>
          <w:color w:val="10162F"/>
          <w:sz w:val="27"/>
          <w:szCs w:val="27"/>
        </w:rPr>
        <w:t> with a value of the </w:t>
      </w:r>
      <w:r>
        <w:rPr>
          <w:rStyle w:val="HTMLCode"/>
          <w:rFonts w:ascii="Consolas" w:hAnsi="Consolas"/>
          <w:color w:val="15141F"/>
          <w:sz w:val="22"/>
          <w:szCs w:val="22"/>
          <w:shd w:val="clear" w:color="auto" w:fill="EAE9ED"/>
        </w:rPr>
        <w:t>mobile</w:t>
      </w:r>
      <w:r>
        <w:rPr>
          <w:rFonts w:ascii="Segoe UI" w:hAnsi="Segoe UI" w:cs="Segoe UI"/>
          <w:color w:val="10162F"/>
          <w:sz w:val="27"/>
          <w:szCs w:val="27"/>
        </w:rPr>
        <w:t> parameter.</w:t>
      </w:r>
    </w:p>
    <w:p w14:paraId="296853EE" w14:textId="77777777" w:rsidR="00CC5636" w:rsidRDefault="00CC5636" w:rsidP="00CC563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Then add a method named </w:t>
      </w:r>
      <w:r>
        <w:rPr>
          <w:rStyle w:val="HTMLCode"/>
          <w:rFonts w:ascii="Consolas" w:hAnsi="Consolas"/>
          <w:color w:val="15141F"/>
          <w:sz w:val="22"/>
          <w:szCs w:val="22"/>
          <w:shd w:val="clear" w:color="auto" w:fill="EAE9ED"/>
        </w:rPr>
        <w:t>beep</w:t>
      </w:r>
      <w:r>
        <w:rPr>
          <w:rFonts w:ascii="Segoe UI" w:hAnsi="Segoe UI" w:cs="Segoe UI"/>
          <w:color w:val="10162F"/>
          <w:sz w:val="27"/>
          <w:szCs w:val="27"/>
        </w:rPr>
        <w:t> without a parameter that will log </w:t>
      </w:r>
      <w:r>
        <w:rPr>
          <w:rStyle w:val="HTMLCode"/>
          <w:rFonts w:ascii="Consolas" w:hAnsi="Consolas"/>
          <w:color w:val="15141F"/>
          <w:sz w:val="22"/>
          <w:szCs w:val="22"/>
          <w:shd w:val="clear" w:color="auto" w:fill="EAE9ED"/>
        </w:rPr>
        <w:t>'Beep Boop'</w:t>
      </w:r>
      <w:r>
        <w:rPr>
          <w:rFonts w:ascii="Segoe UI" w:hAnsi="Segoe UI" w:cs="Segoe UI"/>
          <w:color w:val="10162F"/>
          <w:sz w:val="27"/>
          <w:szCs w:val="27"/>
        </w:rPr>
        <w:t> to the console.</w:t>
      </w:r>
    </w:p>
    <w:p w14:paraId="22689A98" w14:textId="77777777" w:rsidR="00CC5636" w:rsidRDefault="00CC5636" w:rsidP="00CC5636">
      <w:pPr>
        <w:rPr>
          <w:rFonts w:ascii="Segoe UI" w:hAnsi="Segoe UI" w:cs="Segoe UI"/>
          <w:color w:val="10162F"/>
          <w:sz w:val="27"/>
          <w:szCs w:val="27"/>
        </w:rPr>
      </w:pPr>
      <w:r>
        <w:rPr>
          <w:rFonts w:ascii="Segoe UI" w:hAnsi="Segoe UI" w:cs="Segoe UI"/>
          <w:color w:val="10162F"/>
          <w:sz w:val="27"/>
          <w:szCs w:val="27"/>
        </w:rPr>
        <w:t>Stuck? Get a hint</w:t>
      </w:r>
    </w:p>
    <w:p w14:paraId="21FF777C" w14:textId="77777777" w:rsidR="00CC5636" w:rsidRDefault="00CC5636" w:rsidP="00CC5636">
      <w:pPr>
        <w:shd w:val="clear" w:color="auto" w:fill="F1F2F3"/>
        <w:rPr>
          <w:rFonts w:ascii="Segoe UI" w:hAnsi="Segoe UI" w:cs="Segoe UI"/>
          <w:color w:val="10162F"/>
          <w:sz w:val="27"/>
          <w:szCs w:val="27"/>
        </w:rPr>
      </w:pPr>
      <w:r>
        <w:rPr>
          <w:rFonts w:ascii="Segoe UI" w:hAnsi="Segoe UI" w:cs="Segoe UI"/>
          <w:b/>
          <w:bCs/>
          <w:color w:val="10162F"/>
          <w:sz w:val="27"/>
          <w:szCs w:val="27"/>
        </w:rPr>
        <w:t>2.</w:t>
      </w:r>
    </w:p>
    <w:p w14:paraId="6097A7B6" w14:textId="77777777" w:rsidR="00CC5636" w:rsidRDefault="00CC5636" w:rsidP="00CC5636">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Use your factory function by declaring a </w:t>
      </w:r>
      <w:r>
        <w:rPr>
          <w:rStyle w:val="HTMLCode"/>
          <w:rFonts w:ascii="Consolas" w:hAnsi="Consolas"/>
          <w:color w:val="15141F"/>
          <w:sz w:val="22"/>
          <w:szCs w:val="22"/>
          <w:shd w:val="clear" w:color="auto" w:fill="EAE9ED"/>
        </w:rPr>
        <w:t>const</w:t>
      </w:r>
      <w:r>
        <w:rPr>
          <w:rFonts w:ascii="Segoe UI" w:hAnsi="Segoe UI" w:cs="Segoe UI"/>
          <w:color w:val="10162F"/>
          <w:sz w:val="27"/>
          <w:szCs w:val="27"/>
        </w:rPr>
        <w:t> variable named </w:t>
      </w:r>
      <w:r>
        <w:rPr>
          <w:rStyle w:val="HTMLCode"/>
          <w:rFonts w:ascii="Consolas" w:hAnsi="Consolas"/>
          <w:color w:val="15141F"/>
          <w:sz w:val="22"/>
          <w:szCs w:val="22"/>
          <w:shd w:val="clear" w:color="auto" w:fill="EAE9ED"/>
        </w:rPr>
        <w:t>tinCan</w:t>
      </w:r>
      <w:r>
        <w:rPr>
          <w:rFonts w:ascii="Segoe UI" w:hAnsi="Segoe UI" w:cs="Segoe UI"/>
          <w:color w:val="10162F"/>
          <w:sz w:val="27"/>
          <w:szCs w:val="27"/>
        </w:rPr>
        <w:t>. Assign to </w:t>
      </w:r>
      <w:r>
        <w:rPr>
          <w:rStyle w:val="HTMLCode"/>
          <w:rFonts w:ascii="Consolas" w:hAnsi="Consolas"/>
          <w:color w:val="15141F"/>
          <w:sz w:val="22"/>
          <w:szCs w:val="22"/>
          <w:shd w:val="clear" w:color="auto" w:fill="EAE9ED"/>
        </w:rPr>
        <w:t>tinCan</w:t>
      </w:r>
      <w:r>
        <w:rPr>
          <w:rFonts w:ascii="Segoe UI" w:hAnsi="Segoe UI" w:cs="Segoe UI"/>
          <w:color w:val="10162F"/>
          <w:sz w:val="27"/>
          <w:szCs w:val="27"/>
        </w:rPr>
        <w:t> the value of calling </w:t>
      </w:r>
      <w:r>
        <w:rPr>
          <w:rStyle w:val="HTMLCode"/>
          <w:rFonts w:ascii="Consolas" w:hAnsi="Consolas"/>
          <w:color w:val="15141F"/>
          <w:sz w:val="22"/>
          <w:szCs w:val="22"/>
          <w:shd w:val="clear" w:color="auto" w:fill="EAE9ED"/>
        </w:rPr>
        <w:t>robotFactory</w:t>
      </w:r>
      <w:r>
        <w:rPr>
          <w:rFonts w:ascii="Segoe UI" w:hAnsi="Segoe UI" w:cs="Segoe UI"/>
          <w:color w:val="10162F"/>
          <w:sz w:val="27"/>
          <w:szCs w:val="27"/>
        </w:rPr>
        <w:t> with the first argument of </w:t>
      </w:r>
      <w:r>
        <w:rPr>
          <w:rStyle w:val="HTMLCode"/>
          <w:rFonts w:ascii="Consolas" w:hAnsi="Consolas"/>
          <w:color w:val="15141F"/>
          <w:sz w:val="22"/>
          <w:szCs w:val="22"/>
          <w:shd w:val="clear" w:color="auto" w:fill="EAE9ED"/>
        </w:rPr>
        <w:t>'P-500'</w:t>
      </w:r>
      <w:r>
        <w:rPr>
          <w:rFonts w:ascii="Segoe UI" w:hAnsi="Segoe UI" w:cs="Segoe UI"/>
          <w:color w:val="10162F"/>
          <w:sz w:val="27"/>
          <w:szCs w:val="27"/>
        </w:rPr>
        <w:t> and the second argument of </w:t>
      </w:r>
      <w:r>
        <w:rPr>
          <w:rStyle w:val="HTMLCode"/>
          <w:rFonts w:ascii="Consolas" w:hAnsi="Consolas"/>
          <w:color w:val="15141F"/>
          <w:sz w:val="22"/>
          <w:szCs w:val="22"/>
          <w:shd w:val="clear" w:color="auto" w:fill="EAE9ED"/>
        </w:rPr>
        <w:t>true</w:t>
      </w:r>
      <w:r>
        <w:rPr>
          <w:rFonts w:ascii="Segoe UI" w:hAnsi="Segoe UI" w:cs="Segoe UI"/>
          <w:color w:val="10162F"/>
          <w:sz w:val="27"/>
          <w:szCs w:val="27"/>
        </w:rPr>
        <w:t>.</w:t>
      </w:r>
    </w:p>
    <w:p w14:paraId="3509DEE3" w14:textId="77777777" w:rsidR="00CC5636" w:rsidRDefault="00CC5636" w:rsidP="00CC5636">
      <w:pPr>
        <w:shd w:val="clear" w:color="auto" w:fill="F1F2F3"/>
        <w:rPr>
          <w:rFonts w:ascii="Segoe UI" w:hAnsi="Segoe UI" w:cs="Segoe UI"/>
          <w:color w:val="10162F"/>
          <w:sz w:val="27"/>
          <w:szCs w:val="27"/>
        </w:rPr>
      </w:pPr>
      <w:r>
        <w:rPr>
          <w:rFonts w:ascii="Segoe UI" w:hAnsi="Segoe UI" w:cs="Segoe UI"/>
          <w:b/>
          <w:bCs/>
          <w:color w:val="10162F"/>
          <w:sz w:val="27"/>
          <w:szCs w:val="27"/>
        </w:rPr>
        <w:t>3.</w:t>
      </w:r>
    </w:p>
    <w:p w14:paraId="56B88846" w14:textId="77777777" w:rsidR="00CC5636" w:rsidRDefault="00CC5636" w:rsidP="00CC5636">
      <w:pPr>
        <w:pStyle w:val="p1qg33igem5pagn4kpmirjw"/>
        <w:shd w:val="clear" w:color="auto" w:fill="F1F2F3"/>
        <w:spacing w:before="0" w:beforeAutospacing="0"/>
        <w:rPr>
          <w:rFonts w:ascii="Segoe UI" w:hAnsi="Segoe UI" w:cs="Segoe UI"/>
          <w:color w:val="10162F"/>
          <w:sz w:val="27"/>
          <w:szCs w:val="27"/>
        </w:rPr>
      </w:pPr>
      <w:r>
        <w:rPr>
          <w:rFonts w:ascii="Segoe UI" w:hAnsi="Segoe UI" w:cs="Segoe UI"/>
          <w:color w:val="10162F"/>
          <w:sz w:val="27"/>
          <w:szCs w:val="27"/>
        </w:rPr>
        <w:t>Let’s now check what </w:t>
      </w:r>
      <w:r>
        <w:rPr>
          <w:rStyle w:val="HTMLCode"/>
          <w:rFonts w:ascii="Consolas" w:hAnsi="Consolas"/>
          <w:color w:val="15141F"/>
          <w:sz w:val="22"/>
          <w:szCs w:val="22"/>
          <w:shd w:val="clear" w:color="auto" w:fill="EAE9ED"/>
        </w:rPr>
        <w:t>tinCan</w:t>
      </w:r>
      <w:r>
        <w:rPr>
          <w:rFonts w:ascii="Segoe UI" w:hAnsi="Segoe UI" w:cs="Segoe UI"/>
          <w:color w:val="10162F"/>
          <w:sz w:val="27"/>
          <w:szCs w:val="27"/>
        </w:rPr>
        <w:t> can do! Call </w:t>
      </w:r>
      <w:r>
        <w:rPr>
          <w:rStyle w:val="HTMLCode"/>
          <w:rFonts w:ascii="Consolas" w:hAnsi="Consolas"/>
          <w:color w:val="15141F"/>
          <w:sz w:val="22"/>
          <w:szCs w:val="22"/>
          <w:shd w:val="clear" w:color="auto" w:fill="EAE9ED"/>
        </w:rPr>
        <w:t>.beep()</w:t>
      </w:r>
      <w:r>
        <w:rPr>
          <w:rFonts w:ascii="Segoe UI" w:hAnsi="Segoe UI" w:cs="Segoe UI"/>
          <w:color w:val="10162F"/>
          <w:sz w:val="27"/>
          <w:szCs w:val="27"/>
        </w:rPr>
        <w:t> on </w:t>
      </w:r>
      <w:r>
        <w:rPr>
          <w:rStyle w:val="HTMLCode"/>
          <w:rFonts w:ascii="Consolas" w:hAnsi="Consolas"/>
          <w:color w:val="15141F"/>
          <w:sz w:val="22"/>
          <w:szCs w:val="22"/>
          <w:shd w:val="clear" w:color="auto" w:fill="EAE9ED"/>
        </w:rPr>
        <w:t>tinCan</w:t>
      </w:r>
      <w:r>
        <w:rPr>
          <w:rFonts w:ascii="Segoe UI" w:hAnsi="Segoe UI" w:cs="Segoe UI"/>
          <w:color w:val="10162F"/>
          <w:sz w:val="27"/>
          <w:szCs w:val="27"/>
        </w:rPr>
        <w:t>.</w:t>
      </w:r>
    </w:p>
    <w:p w14:paraId="0050CF28" w14:textId="77777777" w:rsidR="00CC5636" w:rsidRDefault="00CC5636" w:rsidP="00CC5636">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You should see </w:t>
      </w:r>
      <w:r>
        <w:rPr>
          <w:rStyle w:val="HTMLCode"/>
          <w:rFonts w:ascii="Consolas" w:hAnsi="Consolas"/>
          <w:color w:val="15141F"/>
          <w:sz w:val="22"/>
          <w:szCs w:val="22"/>
          <w:shd w:val="clear" w:color="auto" w:fill="EAE9ED"/>
        </w:rPr>
        <w:t>'Beep Boop'</w:t>
      </w:r>
      <w:r>
        <w:rPr>
          <w:rFonts w:ascii="Segoe UI" w:hAnsi="Segoe UI" w:cs="Segoe UI"/>
          <w:color w:val="10162F"/>
          <w:sz w:val="27"/>
          <w:szCs w:val="27"/>
        </w:rPr>
        <w:t> printed to the console which means the factory function produced a robot object! Play around with </w:t>
      </w:r>
      <w:r>
        <w:rPr>
          <w:rStyle w:val="HTMLCode"/>
          <w:rFonts w:ascii="Consolas" w:hAnsi="Consolas"/>
          <w:color w:val="15141F"/>
          <w:sz w:val="22"/>
          <w:szCs w:val="22"/>
          <w:shd w:val="clear" w:color="auto" w:fill="EAE9ED"/>
        </w:rPr>
        <w:t>tinCan</w:t>
      </w:r>
      <w:r>
        <w:rPr>
          <w:rFonts w:ascii="Segoe UI" w:hAnsi="Segoe UI" w:cs="Segoe UI"/>
          <w:color w:val="10162F"/>
          <w:sz w:val="27"/>
          <w:szCs w:val="27"/>
        </w:rPr>
        <w:t> to check the other properties!</w:t>
      </w:r>
    </w:p>
    <w:p w14:paraId="55BACB61" w14:textId="77777777" w:rsidR="001633F3" w:rsidRDefault="001633F3"/>
    <w:p w14:paraId="38ED08BF" w14:textId="77777777" w:rsidR="00776475" w:rsidRDefault="00776475"/>
    <w:sectPr w:rsidR="0077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31A7F"/>
    <w:multiLevelType w:val="multilevel"/>
    <w:tmpl w:val="6328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14B55"/>
    <w:multiLevelType w:val="multilevel"/>
    <w:tmpl w:val="A268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A7206"/>
    <w:multiLevelType w:val="multilevel"/>
    <w:tmpl w:val="5E86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21324"/>
    <w:multiLevelType w:val="multilevel"/>
    <w:tmpl w:val="F7B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2765E"/>
    <w:multiLevelType w:val="multilevel"/>
    <w:tmpl w:val="72B8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75"/>
    <w:rsid w:val="001633F3"/>
    <w:rsid w:val="005E0F05"/>
    <w:rsid w:val="00776475"/>
    <w:rsid w:val="007E3B7E"/>
    <w:rsid w:val="00CC5636"/>
    <w:rsid w:val="00F5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6F2F"/>
  <w15:chartTrackingRefBased/>
  <w15:docId w15:val="{D202657A-D35F-471D-8B91-FBB339F7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6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275"/>
    <w:rPr>
      <w:rFonts w:ascii="Times New Roman" w:eastAsia="Times New Roman" w:hAnsi="Times New Roman" w:cs="Times New Roman"/>
      <w:b/>
      <w:bCs/>
      <w:sz w:val="27"/>
      <w:szCs w:val="27"/>
    </w:rPr>
  </w:style>
  <w:style w:type="paragraph" w:customStyle="1" w:styleId="p1qg33igem5pagn4kpmirjw">
    <w:name w:val="p__1qg33igem5pagn4kpmirjw"/>
    <w:basedOn w:val="Normal"/>
    <w:rsid w:val="00F562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F562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6275"/>
    <w:rPr>
      <w:rFonts w:ascii="Courier New" w:eastAsia="Times New Roman" w:hAnsi="Courier New" w:cs="Courier New"/>
      <w:sz w:val="20"/>
      <w:szCs w:val="20"/>
    </w:rPr>
  </w:style>
  <w:style w:type="character" w:styleId="Strong">
    <w:name w:val="Strong"/>
    <w:basedOn w:val="DefaultParagraphFont"/>
    <w:uiPriority w:val="22"/>
    <w:qFormat/>
    <w:rsid w:val="00F56275"/>
    <w:rPr>
      <w:b/>
      <w:bCs/>
    </w:rPr>
  </w:style>
  <w:style w:type="paragraph" w:styleId="HTMLPreformatted">
    <w:name w:val="HTML Preformatted"/>
    <w:basedOn w:val="Normal"/>
    <w:link w:val="HTMLPreformattedChar"/>
    <w:uiPriority w:val="99"/>
    <w:semiHidden/>
    <w:unhideWhenUsed/>
    <w:rsid w:val="00F56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275"/>
    <w:rPr>
      <w:rFonts w:ascii="Courier New" w:eastAsia="Times New Roman" w:hAnsi="Courier New" w:cs="Courier New"/>
      <w:sz w:val="20"/>
      <w:szCs w:val="20"/>
    </w:rPr>
  </w:style>
  <w:style w:type="character" w:customStyle="1" w:styleId="mtk12">
    <w:name w:val="mtk12"/>
    <w:basedOn w:val="DefaultParagraphFont"/>
    <w:rsid w:val="00F56275"/>
  </w:style>
  <w:style w:type="character" w:customStyle="1" w:styleId="mtk1">
    <w:name w:val="mtk1"/>
    <w:basedOn w:val="DefaultParagraphFont"/>
    <w:rsid w:val="00F56275"/>
  </w:style>
  <w:style w:type="character" w:customStyle="1" w:styleId="mtk10">
    <w:name w:val="mtk10"/>
    <w:basedOn w:val="DefaultParagraphFont"/>
    <w:rsid w:val="00F56275"/>
  </w:style>
  <w:style w:type="character" w:customStyle="1" w:styleId="mtk8">
    <w:name w:val="mtk8"/>
    <w:basedOn w:val="DefaultParagraphFont"/>
    <w:rsid w:val="00F56275"/>
  </w:style>
  <w:style w:type="character" w:customStyle="1" w:styleId="mtk9">
    <w:name w:val="mtk9"/>
    <w:basedOn w:val="DefaultParagraphFont"/>
    <w:rsid w:val="00F56275"/>
  </w:style>
  <w:style w:type="character" w:customStyle="1" w:styleId="mtk16">
    <w:name w:val="mtk16"/>
    <w:basedOn w:val="DefaultParagraphFont"/>
    <w:rsid w:val="00F56275"/>
  </w:style>
  <w:style w:type="character" w:styleId="Emphasis">
    <w:name w:val="Emphasis"/>
    <w:basedOn w:val="DefaultParagraphFont"/>
    <w:uiPriority w:val="20"/>
    <w:qFormat/>
    <w:rsid w:val="00F56275"/>
    <w:rPr>
      <w:i/>
      <w:iCs/>
    </w:rPr>
  </w:style>
  <w:style w:type="character" w:styleId="Hyperlink">
    <w:name w:val="Hyperlink"/>
    <w:basedOn w:val="DefaultParagraphFont"/>
    <w:uiPriority w:val="99"/>
    <w:semiHidden/>
    <w:unhideWhenUsed/>
    <w:rsid w:val="005E0F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09771">
      <w:bodyDiv w:val="1"/>
      <w:marLeft w:val="0"/>
      <w:marRight w:val="0"/>
      <w:marTop w:val="0"/>
      <w:marBottom w:val="0"/>
      <w:divBdr>
        <w:top w:val="none" w:sz="0" w:space="0" w:color="auto"/>
        <w:left w:val="none" w:sz="0" w:space="0" w:color="auto"/>
        <w:bottom w:val="none" w:sz="0" w:space="0" w:color="auto"/>
        <w:right w:val="none" w:sz="0" w:space="0" w:color="auto"/>
      </w:divBdr>
      <w:divsChild>
        <w:div w:id="579632480">
          <w:marLeft w:val="0"/>
          <w:marRight w:val="0"/>
          <w:marTop w:val="0"/>
          <w:marBottom w:val="0"/>
          <w:divBdr>
            <w:top w:val="none" w:sz="0" w:space="0" w:color="auto"/>
            <w:left w:val="none" w:sz="0" w:space="0" w:color="auto"/>
            <w:bottom w:val="none" w:sz="0" w:space="0" w:color="auto"/>
            <w:right w:val="none" w:sz="0" w:space="0" w:color="auto"/>
          </w:divBdr>
          <w:divsChild>
            <w:div w:id="1182890179">
              <w:marLeft w:val="0"/>
              <w:marRight w:val="0"/>
              <w:marTop w:val="0"/>
              <w:marBottom w:val="0"/>
              <w:divBdr>
                <w:top w:val="none" w:sz="0" w:space="0" w:color="auto"/>
                <w:left w:val="none" w:sz="0" w:space="0" w:color="auto"/>
                <w:bottom w:val="none" w:sz="0" w:space="0" w:color="auto"/>
                <w:right w:val="none" w:sz="0" w:space="0" w:color="auto"/>
              </w:divBdr>
            </w:div>
            <w:div w:id="1191728198">
              <w:marLeft w:val="0"/>
              <w:marRight w:val="0"/>
              <w:marTop w:val="0"/>
              <w:marBottom w:val="0"/>
              <w:divBdr>
                <w:top w:val="none" w:sz="0" w:space="0" w:color="auto"/>
                <w:left w:val="none" w:sz="0" w:space="0" w:color="auto"/>
                <w:bottom w:val="none" w:sz="0" w:space="0" w:color="auto"/>
                <w:right w:val="none" w:sz="0" w:space="0" w:color="auto"/>
              </w:divBdr>
            </w:div>
          </w:divsChild>
        </w:div>
        <w:div w:id="1858734024">
          <w:marLeft w:val="0"/>
          <w:marRight w:val="0"/>
          <w:marTop w:val="0"/>
          <w:marBottom w:val="0"/>
          <w:divBdr>
            <w:top w:val="single" w:sz="6" w:space="0" w:color="FFFFFF"/>
            <w:left w:val="none" w:sz="0" w:space="0" w:color="auto"/>
            <w:bottom w:val="none" w:sz="0" w:space="0" w:color="auto"/>
            <w:right w:val="none" w:sz="0" w:space="0" w:color="auto"/>
          </w:divBdr>
          <w:divsChild>
            <w:div w:id="1991442862">
              <w:marLeft w:val="0"/>
              <w:marRight w:val="0"/>
              <w:marTop w:val="0"/>
              <w:marBottom w:val="0"/>
              <w:divBdr>
                <w:top w:val="none" w:sz="0" w:space="0" w:color="auto"/>
                <w:left w:val="none" w:sz="0" w:space="0" w:color="auto"/>
                <w:bottom w:val="none" w:sz="0" w:space="0" w:color="auto"/>
                <w:right w:val="none" w:sz="0" w:space="0" w:color="auto"/>
              </w:divBdr>
            </w:div>
          </w:divsChild>
        </w:div>
        <w:div w:id="942612646">
          <w:marLeft w:val="0"/>
          <w:marRight w:val="0"/>
          <w:marTop w:val="0"/>
          <w:marBottom w:val="0"/>
          <w:divBdr>
            <w:top w:val="none" w:sz="0" w:space="0" w:color="auto"/>
            <w:left w:val="none" w:sz="0" w:space="0" w:color="auto"/>
            <w:bottom w:val="none" w:sz="0" w:space="0" w:color="auto"/>
            <w:right w:val="none" w:sz="0" w:space="0" w:color="auto"/>
          </w:divBdr>
          <w:divsChild>
            <w:div w:id="798455704">
              <w:marLeft w:val="0"/>
              <w:marRight w:val="0"/>
              <w:marTop w:val="0"/>
              <w:marBottom w:val="0"/>
              <w:divBdr>
                <w:top w:val="none" w:sz="0" w:space="0" w:color="auto"/>
                <w:left w:val="none" w:sz="0" w:space="0" w:color="auto"/>
                <w:bottom w:val="none" w:sz="0" w:space="0" w:color="auto"/>
                <w:right w:val="none" w:sz="0" w:space="0" w:color="auto"/>
              </w:divBdr>
              <w:divsChild>
                <w:div w:id="299501461">
                  <w:marLeft w:val="0"/>
                  <w:marRight w:val="0"/>
                  <w:marTop w:val="0"/>
                  <w:marBottom w:val="0"/>
                  <w:divBdr>
                    <w:top w:val="none" w:sz="0" w:space="0" w:color="auto"/>
                    <w:left w:val="none" w:sz="0" w:space="0" w:color="auto"/>
                    <w:bottom w:val="none" w:sz="0" w:space="0" w:color="auto"/>
                    <w:right w:val="none" w:sz="0" w:space="0" w:color="auto"/>
                  </w:divBdr>
                  <w:divsChild>
                    <w:div w:id="231618464">
                      <w:marLeft w:val="825"/>
                      <w:marRight w:val="0"/>
                      <w:marTop w:val="0"/>
                      <w:marBottom w:val="0"/>
                      <w:divBdr>
                        <w:top w:val="none" w:sz="0" w:space="0" w:color="auto"/>
                        <w:left w:val="none" w:sz="0" w:space="0" w:color="auto"/>
                        <w:bottom w:val="none" w:sz="0" w:space="0" w:color="auto"/>
                        <w:right w:val="none" w:sz="0" w:space="0" w:color="auto"/>
                      </w:divBdr>
                      <w:divsChild>
                        <w:div w:id="21301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324">
                  <w:marLeft w:val="0"/>
                  <w:marRight w:val="0"/>
                  <w:marTop w:val="0"/>
                  <w:marBottom w:val="0"/>
                  <w:divBdr>
                    <w:top w:val="none" w:sz="0" w:space="0" w:color="auto"/>
                    <w:left w:val="none" w:sz="0" w:space="0" w:color="auto"/>
                    <w:bottom w:val="none" w:sz="0" w:space="0" w:color="auto"/>
                    <w:right w:val="none" w:sz="0" w:space="0" w:color="auto"/>
                  </w:divBdr>
                  <w:divsChild>
                    <w:div w:id="20471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378">
              <w:marLeft w:val="0"/>
              <w:marRight w:val="0"/>
              <w:marTop w:val="0"/>
              <w:marBottom w:val="0"/>
              <w:divBdr>
                <w:top w:val="none" w:sz="0" w:space="0" w:color="auto"/>
                <w:left w:val="none" w:sz="0" w:space="0" w:color="auto"/>
                <w:bottom w:val="none" w:sz="0" w:space="0" w:color="auto"/>
                <w:right w:val="none" w:sz="0" w:space="0" w:color="auto"/>
              </w:divBdr>
              <w:divsChild>
                <w:div w:id="939144125">
                  <w:marLeft w:val="0"/>
                  <w:marRight w:val="0"/>
                  <w:marTop w:val="0"/>
                  <w:marBottom w:val="0"/>
                  <w:divBdr>
                    <w:top w:val="none" w:sz="0" w:space="0" w:color="auto"/>
                    <w:left w:val="none" w:sz="0" w:space="0" w:color="auto"/>
                    <w:bottom w:val="none" w:sz="0" w:space="0" w:color="auto"/>
                    <w:right w:val="none" w:sz="0" w:space="0" w:color="auto"/>
                  </w:divBdr>
                  <w:divsChild>
                    <w:div w:id="582186107">
                      <w:marLeft w:val="825"/>
                      <w:marRight w:val="0"/>
                      <w:marTop w:val="0"/>
                      <w:marBottom w:val="0"/>
                      <w:divBdr>
                        <w:top w:val="none" w:sz="0" w:space="0" w:color="auto"/>
                        <w:left w:val="none" w:sz="0" w:space="0" w:color="auto"/>
                        <w:bottom w:val="none" w:sz="0" w:space="0" w:color="auto"/>
                        <w:right w:val="none" w:sz="0" w:space="0" w:color="auto"/>
                      </w:divBdr>
                      <w:divsChild>
                        <w:div w:id="15597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2047">
                  <w:marLeft w:val="0"/>
                  <w:marRight w:val="0"/>
                  <w:marTop w:val="0"/>
                  <w:marBottom w:val="0"/>
                  <w:divBdr>
                    <w:top w:val="none" w:sz="0" w:space="0" w:color="auto"/>
                    <w:left w:val="none" w:sz="0" w:space="0" w:color="auto"/>
                    <w:bottom w:val="none" w:sz="0" w:space="0" w:color="auto"/>
                    <w:right w:val="none" w:sz="0" w:space="0" w:color="auto"/>
                  </w:divBdr>
                  <w:divsChild>
                    <w:div w:id="20735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8384">
              <w:marLeft w:val="0"/>
              <w:marRight w:val="0"/>
              <w:marTop w:val="0"/>
              <w:marBottom w:val="0"/>
              <w:divBdr>
                <w:top w:val="none" w:sz="0" w:space="0" w:color="auto"/>
                <w:left w:val="none" w:sz="0" w:space="0" w:color="auto"/>
                <w:bottom w:val="none" w:sz="0" w:space="0" w:color="auto"/>
                <w:right w:val="none" w:sz="0" w:space="0" w:color="auto"/>
              </w:divBdr>
              <w:divsChild>
                <w:div w:id="1273174511">
                  <w:marLeft w:val="0"/>
                  <w:marRight w:val="0"/>
                  <w:marTop w:val="0"/>
                  <w:marBottom w:val="0"/>
                  <w:divBdr>
                    <w:top w:val="none" w:sz="0" w:space="0" w:color="auto"/>
                    <w:left w:val="none" w:sz="0" w:space="0" w:color="auto"/>
                    <w:bottom w:val="none" w:sz="0" w:space="0" w:color="auto"/>
                    <w:right w:val="none" w:sz="0" w:space="0" w:color="auto"/>
                  </w:divBdr>
                  <w:divsChild>
                    <w:div w:id="1644656133">
                      <w:marLeft w:val="825"/>
                      <w:marRight w:val="0"/>
                      <w:marTop w:val="0"/>
                      <w:marBottom w:val="0"/>
                      <w:divBdr>
                        <w:top w:val="none" w:sz="0" w:space="0" w:color="auto"/>
                        <w:left w:val="none" w:sz="0" w:space="0" w:color="auto"/>
                        <w:bottom w:val="none" w:sz="0" w:space="0" w:color="auto"/>
                        <w:right w:val="none" w:sz="0" w:space="0" w:color="auto"/>
                      </w:divBdr>
                      <w:divsChild>
                        <w:div w:id="18719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5486">
                  <w:marLeft w:val="0"/>
                  <w:marRight w:val="0"/>
                  <w:marTop w:val="0"/>
                  <w:marBottom w:val="0"/>
                  <w:divBdr>
                    <w:top w:val="none" w:sz="0" w:space="0" w:color="auto"/>
                    <w:left w:val="none" w:sz="0" w:space="0" w:color="auto"/>
                    <w:bottom w:val="none" w:sz="0" w:space="0" w:color="auto"/>
                    <w:right w:val="none" w:sz="0" w:space="0" w:color="auto"/>
                  </w:divBdr>
                  <w:divsChild>
                    <w:div w:id="1884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0247">
              <w:marLeft w:val="0"/>
              <w:marRight w:val="0"/>
              <w:marTop w:val="0"/>
              <w:marBottom w:val="0"/>
              <w:divBdr>
                <w:top w:val="none" w:sz="0" w:space="0" w:color="auto"/>
                <w:left w:val="none" w:sz="0" w:space="0" w:color="auto"/>
                <w:bottom w:val="none" w:sz="0" w:space="0" w:color="auto"/>
                <w:right w:val="none" w:sz="0" w:space="0" w:color="auto"/>
              </w:divBdr>
              <w:divsChild>
                <w:div w:id="441650099">
                  <w:marLeft w:val="0"/>
                  <w:marRight w:val="0"/>
                  <w:marTop w:val="0"/>
                  <w:marBottom w:val="0"/>
                  <w:divBdr>
                    <w:top w:val="none" w:sz="0" w:space="0" w:color="auto"/>
                    <w:left w:val="none" w:sz="0" w:space="0" w:color="auto"/>
                    <w:bottom w:val="none" w:sz="0" w:space="0" w:color="auto"/>
                    <w:right w:val="none" w:sz="0" w:space="0" w:color="auto"/>
                  </w:divBdr>
                  <w:divsChild>
                    <w:div w:id="1988702956">
                      <w:marLeft w:val="825"/>
                      <w:marRight w:val="0"/>
                      <w:marTop w:val="0"/>
                      <w:marBottom w:val="0"/>
                      <w:divBdr>
                        <w:top w:val="none" w:sz="0" w:space="0" w:color="auto"/>
                        <w:left w:val="none" w:sz="0" w:space="0" w:color="auto"/>
                        <w:bottom w:val="none" w:sz="0" w:space="0" w:color="auto"/>
                        <w:right w:val="none" w:sz="0" w:space="0" w:color="auto"/>
                      </w:divBdr>
                      <w:divsChild>
                        <w:div w:id="5456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349">
                  <w:marLeft w:val="0"/>
                  <w:marRight w:val="0"/>
                  <w:marTop w:val="0"/>
                  <w:marBottom w:val="0"/>
                  <w:divBdr>
                    <w:top w:val="none" w:sz="0" w:space="0" w:color="auto"/>
                    <w:left w:val="none" w:sz="0" w:space="0" w:color="auto"/>
                    <w:bottom w:val="none" w:sz="0" w:space="0" w:color="auto"/>
                    <w:right w:val="none" w:sz="0" w:space="0" w:color="auto"/>
                  </w:divBdr>
                  <w:divsChild>
                    <w:div w:id="18084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1418">
              <w:marLeft w:val="0"/>
              <w:marRight w:val="0"/>
              <w:marTop w:val="0"/>
              <w:marBottom w:val="0"/>
              <w:divBdr>
                <w:top w:val="none" w:sz="0" w:space="0" w:color="auto"/>
                <w:left w:val="none" w:sz="0" w:space="0" w:color="auto"/>
                <w:bottom w:val="none" w:sz="0" w:space="0" w:color="auto"/>
                <w:right w:val="none" w:sz="0" w:space="0" w:color="auto"/>
              </w:divBdr>
              <w:divsChild>
                <w:div w:id="1151672199">
                  <w:marLeft w:val="0"/>
                  <w:marRight w:val="0"/>
                  <w:marTop w:val="0"/>
                  <w:marBottom w:val="0"/>
                  <w:divBdr>
                    <w:top w:val="none" w:sz="0" w:space="0" w:color="auto"/>
                    <w:left w:val="none" w:sz="0" w:space="0" w:color="auto"/>
                    <w:bottom w:val="none" w:sz="0" w:space="0" w:color="auto"/>
                    <w:right w:val="none" w:sz="0" w:space="0" w:color="auto"/>
                  </w:divBdr>
                  <w:divsChild>
                    <w:div w:id="161119659">
                      <w:marLeft w:val="825"/>
                      <w:marRight w:val="0"/>
                      <w:marTop w:val="0"/>
                      <w:marBottom w:val="0"/>
                      <w:divBdr>
                        <w:top w:val="none" w:sz="0" w:space="0" w:color="auto"/>
                        <w:left w:val="none" w:sz="0" w:space="0" w:color="auto"/>
                        <w:bottom w:val="none" w:sz="0" w:space="0" w:color="auto"/>
                        <w:right w:val="none" w:sz="0" w:space="0" w:color="auto"/>
                      </w:divBdr>
                      <w:divsChild>
                        <w:div w:id="18718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566328">
      <w:bodyDiv w:val="1"/>
      <w:marLeft w:val="0"/>
      <w:marRight w:val="0"/>
      <w:marTop w:val="0"/>
      <w:marBottom w:val="0"/>
      <w:divBdr>
        <w:top w:val="none" w:sz="0" w:space="0" w:color="auto"/>
        <w:left w:val="none" w:sz="0" w:space="0" w:color="auto"/>
        <w:bottom w:val="none" w:sz="0" w:space="0" w:color="auto"/>
        <w:right w:val="none" w:sz="0" w:space="0" w:color="auto"/>
      </w:divBdr>
      <w:divsChild>
        <w:div w:id="788743253">
          <w:marLeft w:val="0"/>
          <w:marRight w:val="0"/>
          <w:marTop w:val="0"/>
          <w:marBottom w:val="0"/>
          <w:divBdr>
            <w:top w:val="none" w:sz="0" w:space="0" w:color="auto"/>
            <w:left w:val="none" w:sz="0" w:space="0" w:color="auto"/>
            <w:bottom w:val="none" w:sz="0" w:space="0" w:color="auto"/>
            <w:right w:val="none" w:sz="0" w:space="0" w:color="auto"/>
          </w:divBdr>
          <w:divsChild>
            <w:div w:id="1649935294">
              <w:marLeft w:val="0"/>
              <w:marRight w:val="0"/>
              <w:marTop w:val="0"/>
              <w:marBottom w:val="0"/>
              <w:divBdr>
                <w:top w:val="none" w:sz="0" w:space="0" w:color="auto"/>
                <w:left w:val="none" w:sz="0" w:space="0" w:color="auto"/>
                <w:bottom w:val="none" w:sz="0" w:space="0" w:color="auto"/>
                <w:right w:val="none" w:sz="0" w:space="0" w:color="auto"/>
              </w:divBdr>
            </w:div>
            <w:div w:id="236212354">
              <w:marLeft w:val="0"/>
              <w:marRight w:val="0"/>
              <w:marTop w:val="0"/>
              <w:marBottom w:val="0"/>
              <w:divBdr>
                <w:top w:val="none" w:sz="0" w:space="0" w:color="auto"/>
                <w:left w:val="none" w:sz="0" w:space="0" w:color="auto"/>
                <w:bottom w:val="none" w:sz="0" w:space="0" w:color="auto"/>
                <w:right w:val="none" w:sz="0" w:space="0" w:color="auto"/>
              </w:divBdr>
            </w:div>
          </w:divsChild>
        </w:div>
        <w:div w:id="2045710697">
          <w:marLeft w:val="0"/>
          <w:marRight w:val="0"/>
          <w:marTop w:val="0"/>
          <w:marBottom w:val="0"/>
          <w:divBdr>
            <w:top w:val="single" w:sz="6" w:space="0" w:color="FFFFFF"/>
            <w:left w:val="none" w:sz="0" w:space="0" w:color="auto"/>
            <w:bottom w:val="none" w:sz="0" w:space="0" w:color="auto"/>
            <w:right w:val="none" w:sz="0" w:space="0" w:color="auto"/>
          </w:divBdr>
          <w:divsChild>
            <w:div w:id="492334938">
              <w:marLeft w:val="0"/>
              <w:marRight w:val="0"/>
              <w:marTop w:val="0"/>
              <w:marBottom w:val="0"/>
              <w:divBdr>
                <w:top w:val="none" w:sz="0" w:space="0" w:color="auto"/>
                <w:left w:val="none" w:sz="0" w:space="0" w:color="auto"/>
                <w:bottom w:val="none" w:sz="0" w:space="0" w:color="auto"/>
                <w:right w:val="none" w:sz="0" w:space="0" w:color="auto"/>
              </w:divBdr>
            </w:div>
          </w:divsChild>
        </w:div>
        <w:div w:id="1765415058">
          <w:marLeft w:val="0"/>
          <w:marRight w:val="0"/>
          <w:marTop w:val="0"/>
          <w:marBottom w:val="0"/>
          <w:divBdr>
            <w:top w:val="none" w:sz="0" w:space="0" w:color="auto"/>
            <w:left w:val="none" w:sz="0" w:space="0" w:color="auto"/>
            <w:bottom w:val="none" w:sz="0" w:space="0" w:color="auto"/>
            <w:right w:val="none" w:sz="0" w:space="0" w:color="auto"/>
          </w:divBdr>
          <w:divsChild>
            <w:div w:id="328557908">
              <w:marLeft w:val="0"/>
              <w:marRight w:val="0"/>
              <w:marTop w:val="0"/>
              <w:marBottom w:val="0"/>
              <w:divBdr>
                <w:top w:val="none" w:sz="0" w:space="0" w:color="auto"/>
                <w:left w:val="none" w:sz="0" w:space="0" w:color="auto"/>
                <w:bottom w:val="none" w:sz="0" w:space="0" w:color="auto"/>
                <w:right w:val="none" w:sz="0" w:space="0" w:color="auto"/>
              </w:divBdr>
              <w:divsChild>
                <w:div w:id="263652192">
                  <w:marLeft w:val="0"/>
                  <w:marRight w:val="0"/>
                  <w:marTop w:val="0"/>
                  <w:marBottom w:val="0"/>
                  <w:divBdr>
                    <w:top w:val="none" w:sz="0" w:space="0" w:color="auto"/>
                    <w:left w:val="none" w:sz="0" w:space="0" w:color="auto"/>
                    <w:bottom w:val="none" w:sz="0" w:space="0" w:color="auto"/>
                    <w:right w:val="none" w:sz="0" w:space="0" w:color="auto"/>
                  </w:divBdr>
                  <w:divsChild>
                    <w:div w:id="676544957">
                      <w:marLeft w:val="825"/>
                      <w:marRight w:val="0"/>
                      <w:marTop w:val="0"/>
                      <w:marBottom w:val="0"/>
                      <w:divBdr>
                        <w:top w:val="none" w:sz="0" w:space="0" w:color="auto"/>
                        <w:left w:val="none" w:sz="0" w:space="0" w:color="auto"/>
                        <w:bottom w:val="none" w:sz="0" w:space="0" w:color="auto"/>
                        <w:right w:val="none" w:sz="0" w:space="0" w:color="auto"/>
                      </w:divBdr>
                      <w:divsChild>
                        <w:div w:id="766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83483">
      <w:bodyDiv w:val="1"/>
      <w:marLeft w:val="0"/>
      <w:marRight w:val="0"/>
      <w:marTop w:val="0"/>
      <w:marBottom w:val="0"/>
      <w:divBdr>
        <w:top w:val="none" w:sz="0" w:space="0" w:color="auto"/>
        <w:left w:val="none" w:sz="0" w:space="0" w:color="auto"/>
        <w:bottom w:val="none" w:sz="0" w:space="0" w:color="auto"/>
        <w:right w:val="none" w:sz="0" w:space="0" w:color="auto"/>
      </w:divBdr>
      <w:divsChild>
        <w:div w:id="1392774250">
          <w:marLeft w:val="0"/>
          <w:marRight w:val="0"/>
          <w:marTop w:val="0"/>
          <w:marBottom w:val="0"/>
          <w:divBdr>
            <w:top w:val="none" w:sz="0" w:space="0" w:color="auto"/>
            <w:left w:val="none" w:sz="0" w:space="0" w:color="auto"/>
            <w:bottom w:val="none" w:sz="0" w:space="0" w:color="auto"/>
            <w:right w:val="none" w:sz="0" w:space="0" w:color="auto"/>
          </w:divBdr>
          <w:divsChild>
            <w:div w:id="1077172844">
              <w:marLeft w:val="0"/>
              <w:marRight w:val="0"/>
              <w:marTop w:val="0"/>
              <w:marBottom w:val="0"/>
              <w:divBdr>
                <w:top w:val="none" w:sz="0" w:space="0" w:color="auto"/>
                <w:left w:val="none" w:sz="0" w:space="0" w:color="auto"/>
                <w:bottom w:val="none" w:sz="0" w:space="0" w:color="auto"/>
                <w:right w:val="none" w:sz="0" w:space="0" w:color="auto"/>
              </w:divBdr>
            </w:div>
            <w:div w:id="98306007">
              <w:marLeft w:val="0"/>
              <w:marRight w:val="0"/>
              <w:marTop w:val="0"/>
              <w:marBottom w:val="0"/>
              <w:divBdr>
                <w:top w:val="none" w:sz="0" w:space="0" w:color="auto"/>
                <w:left w:val="none" w:sz="0" w:space="0" w:color="auto"/>
                <w:bottom w:val="none" w:sz="0" w:space="0" w:color="auto"/>
                <w:right w:val="none" w:sz="0" w:space="0" w:color="auto"/>
              </w:divBdr>
            </w:div>
          </w:divsChild>
        </w:div>
        <w:div w:id="1822111346">
          <w:marLeft w:val="0"/>
          <w:marRight w:val="0"/>
          <w:marTop w:val="0"/>
          <w:marBottom w:val="0"/>
          <w:divBdr>
            <w:top w:val="single" w:sz="6" w:space="0" w:color="FFFFFF"/>
            <w:left w:val="none" w:sz="0" w:space="0" w:color="auto"/>
            <w:bottom w:val="none" w:sz="0" w:space="0" w:color="auto"/>
            <w:right w:val="none" w:sz="0" w:space="0" w:color="auto"/>
          </w:divBdr>
          <w:divsChild>
            <w:div w:id="1390567166">
              <w:marLeft w:val="0"/>
              <w:marRight w:val="0"/>
              <w:marTop w:val="0"/>
              <w:marBottom w:val="0"/>
              <w:divBdr>
                <w:top w:val="none" w:sz="0" w:space="0" w:color="auto"/>
                <w:left w:val="none" w:sz="0" w:space="0" w:color="auto"/>
                <w:bottom w:val="none" w:sz="0" w:space="0" w:color="auto"/>
                <w:right w:val="none" w:sz="0" w:space="0" w:color="auto"/>
              </w:divBdr>
            </w:div>
          </w:divsChild>
        </w:div>
        <w:div w:id="1435438305">
          <w:marLeft w:val="0"/>
          <w:marRight w:val="0"/>
          <w:marTop w:val="0"/>
          <w:marBottom w:val="0"/>
          <w:divBdr>
            <w:top w:val="none" w:sz="0" w:space="0" w:color="auto"/>
            <w:left w:val="none" w:sz="0" w:space="0" w:color="auto"/>
            <w:bottom w:val="none" w:sz="0" w:space="0" w:color="auto"/>
            <w:right w:val="none" w:sz="0" w:space="0" w:color="auto"/>
          </w:divBdr>
          <w:divsChild>
            <w:div w:id="1994867906">
              <w:marLeft w:val="0"/>
              <w:marRight w:val="0"/>
              <w:marTop w:val="0"/>
              <w:marBottom w:val="0"/>
              <w:divBdr>
                <w:top w:val="none" w:sz="0" w:space="0" w:color="auto"/>
                <w:left w:val="none" w:sz="0" w:space="0" w:color="auto"/>
                <w:bottom w:val="none" w:sz="0" w:space="0" w:color="auto"/>
                <w:right w:val="none" w:sz="0" w:space="0" w:color="auto"/>
              </w:divBdr>
              <w:divsChild>
                <w:div w:id="1390609458">
                  <w:marLeft w:val="0"/>
                  <w:marRight w:val="0"/>
                  <w:marTop w:val="0"/>
                  <w:marBottom w:val="0"/>
                  <w:divBdr>
                    <w:top w:val="none" w:sz="0" w:space="0" w:color="auto"/>
                    <w:left w:val="none" w:sz="0" w:space="0" w:color="auto"/>
                    <w:bottom w:val="none" w:sz="0" w:space="0" w:color="auto"/>
                    <w:right w:val="none" w:sz="0" w:space="0" w:color="auto"/>
                  </w:divBdr>
                  <w:divsChild>
                    <w:div w:id="341782493">
                      <w:marLeft w:val="825"/>
                      <w:marRight w:val="0"/>
                      <w:marTop w:val="0"/>
                      <w:marBottom w:val="0"/>
                      <w:divBdr>
                        <w:top w:val="none" w:sz="0" w:space="0" w:color="auto"/>
                        <w:left w:val="none" w:sz="0" w:space="0" w:color="auto"/>
                        <w:bottom w:val="none" w:sz="0" w:space="0" w:color="auto"/>
                        <w:right w:val="none" w:sz="0" w:space="0" w:color="auto"/>
                      </w:divBdr>
                      <w:divsChild>
                        <w:div w:id="12957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229552">
      <w:bodyDiv w:val="1"/>
      <w:marLeft w:val="0"/>
      <w:marRight w:val="0"/>
      <w:marTop w:val="0"/>
      <w:marBottom w:val="0"/>
      <w:divBdr>
        <w:top w:val="none" w:sz="0" w:space="0" w:color="auto"/>
        <w:left w:val="none" w:sz="0" w:space="0" w:color="auto"/>
        <w:bottom w:val="none" w:sz="0" w:space="0" w:color="auto"/>
        <w:right w:val="none" w:sz="0" w:space="0" w:color="auto"/>
      </w:divBdr>
      <w:divsChild>
        <w:div w:id="203373445">
          <w:marLeft w:val="0"/>
          <w:marRight w:val="0"/>
          <w:marTop w:val="0"/>
          <w:marBottom w:val="0"/>
          <w:divBdr>
            <w:top w:val="none" w:sz="0" w:space="0" w:color="auto"/>
            <w:left w:val="none" w:sz="0" w:space="0" w:color="auto"/>
            <w:bottom w:val="none" w:sz="0" w:space="0" w:color="auto"/>
            <w:right w:val="none" w:sz="0" w:space="0" w:color="auto"/>
          </w:divBdr>
          <w:divsChild>
            <w:div w:id="567107179">
              <w:marLeft w:val="0"/>
              <w:marRight w:val="0"/>
              <w:marTop w:val="0"/>
              <w:marBottom w:val="0"/>
              <w:divBdr>
                <w:top w:val="none" w:sz="0" w:space="0" w:color="auto"/>
                <w:left w:val="none" w:sz="0" w:space="0" w:color="auto"/>
                <w:bottom w:val="none" w:sz="0" w:space="0" w:color="auto"/>
                <w:right w:val="none" w:sz="0" w:space="0" w:color="auto"/>
              </w:divBdr>
            </w:div>
            <w:div w:id="1157303460">
              <w:marLeft w:val="0"/>
              <w:marRight w:val="0"/>
              <w:marTop w:val="0"/>
              <w:marBottom w:val="0"/>
              <w:divBdr>
                <w:top w:val="none" w:sz="0" w:space="0" w:color="auto"/>
                <w:left w:val="none" w:sz="0" w:space="0" w:color="auto"/>
                <w:bottom w:val="none" w:sz="0" w:space="0" w:color="auto"/>
                <w:right w:val="none" w:sz="0" w:space="0" w:color="auto"/>
              </w:divBdr>
            </w:div>
          </w:divsChild>
        </w:div>
        <w:div w:id="1548030662">
          <w:marLeft w:val="0"/>
          <w:marRight w:val="0"/>
          <w:marTop w:val="0"/>
          <w:marBottom w:val="0"/>
          <w:divBdr>
            <w:top w:val="single" w:sz="6" w:space="0" w:color="FFFFFF"/>
            <w:left w:val="none" w:sz="0" w:space="0" w:color="auto"/>
            <w:bottom w:val="none" w:sz="0" w:space="0" w:color="auto"/>
            <w:right w:val="none" w:sz="0" w:space="0" w:color="auto"/>
          </w:divBdr>
          <w:divsChild>
            <w:div w:id="2102139167">
              <w:marLeft w:val="0"/>
              <w:marRight w:val="0"/>
              <w:marTop w:val="0"/>
              <w:marBottom w:val="0"/>
              <w:divBdr>
                <w:top w:val="none" w:sz="0" w:space="0" w:color="auto"/>
                <w:left w:val="none" w:sz="0" w:space="0" w:color="auto"/>
                <w:bottom w:val="none" w:sz="0" w:space="0" w:color="auto"/>
                <w:right w:val="none" w:sz="0" w:space="0" w:color="auto"/>
              </w:divBdr>
            </w:div>
          </w:divsChild>
        </w:div>
        <w:div w:id="576130497">
          <w:marLeft w:val="0"/>
          <w:marRight w:val="0"/>
          <w:marTop w:val="0"/>
          <w:marBottom w:val="0"/>
          <w:divBdr>
            <w:top w:val="none" w:sz="0" w:space="0" w:color="auto"/>
            <w:left w:val="none" w:sz="0" w:space="0" w:color="auto"/>
            <w:bottom w:val="none" w:sz="0" w:space="0" w:color="auto"/>
            <w:right w:val="none" w:sz="0" w:space="0" w:color="auto"/>
          </w:divBdr>
          <w:divsChild>
            <w:div w:id="2135826758">
              <w:marLeft w:val="0"/>
              <w:marRight w:val="0"/>
              <w:marTop w:val="0"/>
              <w:marBottom w:val="0"/>
              <w:divBdr>
                <w:top w:val="none" w:sz="0" w:space="0" w:color="auto"/>
                <w:left w:val="none" w:sz="0" w:space="0" w:color="auto"/>
                <w:bottom w:val="none" w:sz="0" w:space="0" w:color="auto"/>
                <w:right w:val="none" w:sz="0" w:space="0" w:color="auto"/>
              </w:divBdr>
              <w:divsChild>
                <w:div w:id="1155729818">
                  <w:marLeft w:val="0"/>
                  <w:marRight w:val="0"/>
                  <w:marTop w:val="0"/>
                  <w:marBottom w:val="0"/>
                  <w:divBdr>
                    <w:top w:val="none" w:sz="0" w:space="0" w:color="auto"/>
                    <w:left w:val="none" w:sz="0" w:space="0" w:color="auto"/>
                    <w:bottom w:val="none" w:sz="0" w:space="0" w:color="auto"/>
                    <w:right w:val="none" w:sz="0" w:space="0" w:color="auto"/>
                  </w:divBdr>
                  <w:divsChild>
                    <w:div w:id="737559201">
                      <w:marLeft w:val="825"/>
                      <w:marRight w:val="0"/>
                      <w:marTop w:val="0"/>
                      <w:marBottom w:val="0"/>
                      <w:divBdr>
                        <w:top w:val="none" w:sz="0" w:space="0" w:color="auto"/>
                        <w:left w:val="none" w:sz="0" w:space="0" w:color="auto"/>
                        <w:bottom w:val="none" w:sz="0" w:space="0" w:color="auto"/>
                        <w:right w:val="none" w:sz="0" w:space="0" w:color="auto"/>
                      </w:divBdr>
                      <w:divsChild>
                        <w:div w:id="1195265457">
                          <w:marLeft w:val="0"/>
                          <w:marRight w:val="0"/>
                          <w:marTop w:val="0"/>
                          <w:marBottom w:val="0"/>
                          <w:divBdr>
                            <w:top w:val="none" w:sz="0" w:space="0" w:color="auto"/>
                            <w:left w:val="none" w:sz="0" w:space="0" w:color="auto"/>
                            <w:bottom w:val="none" w:sz="0" w:space="0" w:color="auto"/>
                            <w:right w:val="none" w:sz="0" w:space="0" w:color="auto"/>
                          </w:divBdr>
                        </w:div>
                      </w:divsChild>
                    </w:div>
                    <w:div w:id="1900284550">
                      <w:marLeft w:val="0"/>
                      <w:marRight w:val="0"/>
                      <w:marTop w:val="0"/>
                      <w:marBottom w:val="0"/>
                      <w:divBdr>
                        <w:top w:val="none" w:sz="0" w:space="0" w:color="auto"/>
                        <w:left w:val="none" w:sz="0" w:space="0" w:color="auto"/>
                        <w:bottom w:val="none" w:sz="0" w:space="0" w:color="auto"/>
                        <w:right w:val="none" w:sz="0" w:space="0" w:color="auto"/>
                      </w:divBdr>
                      <w:divsChild>
                        <w:div w:id="8222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377">
                  <w:marLeft w:val="0"/>
                  <w:marRight w:val="0"/>
                  <w:marTop w:val="0"/>
                  <w:marBottom w:val="0"/>
                  <w:divBdr>
                    <w:top w:val="none" w:sz="0" w:space="0" w:color="auto"/>
                    <w:left w:val="none" w:sz="0" w:space="0" w:color="auto"/>
                    <w:bottom w:val="none" w:sz="0" w:space="0" w:color="auto"/>
                    <w:right w:val="none" w:sz="0" w:space="0" w:color="auto"/>
                  </w:divBdr>
                  <w:divsChild>
                    <w:div w:id="14647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1266">
              <w:marLeft w:val="0"/>
              <w:marRight w:val="0"/>
              <w:marTop w:val="0"/>
              <w:marBottom w:val="0"/>
              <w:divBdr>
                <w:top w:val="none" w:sz="0" w:space="0" w:color="auto"/>
                <w:left w:val="none" w:sz="0" w:space="0" w:color="auto"/>
                <w:bottom w:val="none" w:sz="0" w:space="0" w:color="auto"/>
                <w:right w:val="none" w:sz="0" w:space="0" w:color="auto"/>
              </w:divBdr>
              <w:divsChild>
                <w:div w:id="1164541713">
                  <w:marLeft w:val="0"/>
                  <w:marRight w:val="0"/>
                  <w:marTop w:val="0"/>
                  <w:marBottom w:val="0"/>
                  <w:divBdr>
                    <w:top w:val="none" w:sz="0" w:space="0" w:color="auto"/>
                    <w:left w:val="none" w:sz="0" w:space="0" w:color="auto"/>
                    <w:bottom w:val="none" w:sz="0" w:space="0" w:color="auto"/>
                    <w:right w:val="none" w:sz="0" w:space="0" w:color="auto"/>
                  </w:divBdr>
                  <w:divsChild>
                    <w:div w:id="413599318">
                      <w:marLeft w:val="825"/>
                      <w:marRight w:val="0"/>
                      <w:marTop w:val="0"/>
                      <w:marBottom w:val="0"/>
                      <w:divBdr>
                        <w:top w:val="none" w:sz="0" w:space="0" w:color="auto"/>
                        <w:left w:val="none" w:sz="0" w:space="0" w:color="auto"/>
                        <w:bottom w:val="none" w:sz="0" w:space="0" w:color="auto"/>
                        <w:right w:val="none" w:sz="0" w:space="0" w:color="auto"/>
                      </w:divBdr>
                      <w:divsChild>
                        <w:div w:id="450783216">
                          <w:marLeft w:val="0"/>
                          <w:marRight w:val="0"/>
                          <w:marTop w:val="0"/>
                          <w:marBottom w:val="0"/>
                          <w:divBdr>
                            <w:top w:val="none" w:sz="0" w:space="0" w:color="auto"/>
                            <w:left w:val="none" w:sz="0" w:space="0" w:color="auto"/>
                            <w:bottom w:val="none" w:sz="0" w:space="0" w:color="auto"/>
                            <w:right w:val="none" w:sz="0" w:space="0" w:color="auto"/>
                          </w:divBdr>
                        </w:div>
                      </w:divsChild>
                    </w:div>
                    <w:div w:id="905335532">
                      <w:marLeft w:val="0"/>
                      <w:marRight w:val="0"/>
                      <w:marTop w:val="0"/>
                      <w:marBottom w:val="0"/>
                      <w:divBdr>
                        <w:top w:val="none" w:sz="0" w:space="0" w:color="auto"/>
                        <w:left w:val="none" w:sz="0" w:space="0" w:color="auto"/>
                        <w:bottom w:val="none" w:sz="0" w:space="0" w:color="auto"/>
                        <w:right w:val="none" w:sz="0" w:space="0" w:color="auto"/>
                      </w:divBdr>
                      <w:divsChild>
                        <w:div w:id="4666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7544">
                  <w:marLeft w:val="0"/>
                  <w:marRight w:val="0"/>
                  <w:marTop w:val="0"/>
                  <w:marBottom w:val="0"/>
                  <w:divBdr>
                    <w:top w:val="none" w:sz="0" w:space="0" w:color="auto"/>
                    <w:left w:val="none" w:sz="0" w:space="0" w:color="auto"/>
                    <w:bottom w:val="none" w:sz="0" w:space="0" w:color="auto"/>
                    <w:right w:val="none" w:sz="0" w:space="0" w:color="auto"/>
                  </w:divBdr>
                  <w:divsChild>
                    <w:div w:id="18662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3032">
              <w:marLeft w:val="0"/>
              <w:marRight w:val="0"/>
              <w:marTop w:val="0"/>
              <w:marBottom w:val="0"/>
              <w:divBdr>
                <w:top w:val="none" w:sz="0" w:space="0" w:color="auto"/>
                <w:left w:val="none" w:sz="0" w:space="0" w:color="auto"/>
                <w:bottom w:val="none" w:sz="0" w:space="0" w:color="auto"/>
                <w:right w:val="none" w:sz="0" w:space="0" w:color="auto"/>
              </w:divBdr>
              <w:divsChild>
                <w:div w:id="1858693209">
                  <w:marLeft w:val="0"/>
                  <w:marRight w:val="0"/>
                  <w:marTop w:val="0"/>
                  <w:marBottom w:val="0"/>
                  <w:divBdr>
                    <w:top w:val="none" w:sz="0" w:space="0" w:color="auto"/>
                    <w:left w:val="none" w:sz="0" w:space="0" w:color="auto"/>
                    <w:bottom w:val="none" w:sz="0" w:space="0" w:color="auto"/>
                    <w:right w:val="none" w:sz="0" w:space="0" w:color="auto"/>
                  </w:divBdr>
                  <w:divsChild>
                    <w:div w:id="1021975780">
                      <w:marLeft w:val="825"/>
                      <w:marRight w:val="0"/>
                      <w:marTop w:val="0"/>
                      <w:marBottom w:val="0"/>
                      <w:divBdr>
                        <w:top w:val="none" w:sz="0" w:space="0" w:color="auto"/>
                        <w:left w:val="none" w:sz="0" w:space="0" w:color="auto"/>
                        <w:bottom w:val="none" w:sz="0" w:space="0" w:color="auto"/>
                        <w:right w:val="none" w:sz="0" w:space="0" w:color="auto"/>
                      </w:divBdr>
                      <w:divsChild>
                        <w:div w:id="1709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96080">
      <w:bodyDiv w:val="1"/>
      <w:marLeft w:val="0"/>
      <w:marRight w:val="0"/>
      <w:marTop w:val="0"/>
      <w:marBottom w:val="0"/>
      <w:divBdr>
        <w:top w:val="none" w:sz="0" w:space="0" w:color="auto"/>
        <w:left w:val="none" w:sz="0" w:space="0" w:color="auto"/>
        <w:bottom w:val="none" w:sz="0" w:space="0" w:color="auto"/>
        <w:right w:val="none" w:sz="0" w:space="0" w:color="auto"/>
      </w:divBdr>
      <w:divsChild>
        <w:div w:id="520052792">
          <w:marLeft w:val="0"/>
          <w:marRight w:val="0"/>
          <w:marTop w:val="0"/>
          <w:marBottom w:val="0"/>
          <w:divBdr>
            <w:top w:val="none" w:sz="0" w:space="0" w:color="auto"/>
            <w:left w:val="none" w:sz="0" w:space="0" w:color="auto"/>
            <w:bottom w:val="none" w:sz="0" w:space="0" w:color="auto"/>
            <w:right w:val="none" w:sz="0" w:space="0" w:color="auto"/>
          </w:divBdr>
          <w:divsChild>
            <w:div w:id="1690132478">
              <w:marLeft w:val="0"/>
              <w:marRight w:val="0"/>
              <w:marTop w:val="0"/>
              <w:marBottom w:val="0"/>
              <w:divBdr>
                <w:top w:val="none" w:sz="0" w:space="0" w:color="auto"/>
                <w:left w:val="none" w:sz="0" w:space="0" w:color="auto"/>
                <w:bottom w:val="none" w:sz="0" w:space="0" w:color="auto"/>
                <w:right w:val="none" w:sz="0" w:space="0" w:color="auto"/>
              </w:divBdr>
            </w:div>
            <w:div w:id="746998667">
              <w:marLeft w:val="0"/>
              <w:marRight w:val="0"/>
              <w:marTop w:val="0"/>
              <w:marBottom w:val="0"/>
              <w:divBdr>
                <w:top w:val="none" w:sz="0" w:space="0" w:color="auto"/>
                <w:left w:val="none" w:sz="0" w:space="0" w:color="auto"/>
                <w:bottom w:val="none" w:sz="0" w:space="0" w:color="auto"/>
                <w:right w:val="none" w:sz="0" w:space="0" w:color="auto"/>
              </w:divBdr>
            </w:div>
          </w:divsChild>
        </w:div>
        <w:div w:id="713505106">
          <w:marLeft w:val="0"/>
          <w:marRight w:val="0"/>
          <w:marTop w:val="0"/>
          <w:marBottom w:val="0"/>
          <w:divBdr>
            <w:top w:val="single" w:sz="6" w:space="0" w:color="FFFFFF"/>
            <w:left w:val="none" w:sz="0" w:space="0" w:color="auto"/>
            <w:bottom w:val="none" w:sz="0" w:space="0" w:color="auto"/>
            <w:right w:val="none" w:sz="0" w:space="0" w:color="auto"/>
          </w:divBdr>
          <w:divsChild>
            <w:div w:id="1504972175">
              <w:marLeft w:val="0"/>
              <w:marRight w:val="0"/>
              <w:marTop w:val="0"/>
              <w:marBottom w:val="0"/>
              <w:divBdr>
                <w:top w:val="none" w:sz="0" w:space="0" w:color="auto"/>
                <w:left w:val="none" w:sz="0" w:space="0" w:color="auto"/>
                <w:bottom w:val="none" w:sz="0" w:space="0" w:color="auto"/>
                <w:right w:val="none" w:sz="0" w:space="0" w:color="auto"/>
              </w:divBdr>
            </w:div>
          </w:divsChild>
        </w:div>
        <w:div w:id="2021152322">
          <w:marLeft w:val="0"/>
          <w:marRight w:val="0"/>
          <w:marTop w:val="0"/>
          <w:marBottom w:val="0"/>
          <w:divBdr>
            <w:top w:val="none" w:sz="0" w:space="0" w:color="auto"/>
            <w:left w:val="none" w:sz="0" w:space="0" w:color="auto"/>
            <w:bottom w:val="none" w:sz="0" w:space="0" w:color="auto"/>
            <w:right w:val="none" w:sz="0" w:space="0" w:color="auto"/>
          </w:divBdr>
          <w:divsChild>
            <w:div w:id="4327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0402">
      <w:bodyDiv w:val="1"/>
      <w:marLeft w:val="0"/>
      <w:marRight w:val="0"/>
      <w:marTop w:val="0"/>
      <w:marBottom w:val="0"/>
      <w:divBdr>
        <w:top w:val="none" w:sz="0" w:space="0" w:color="auto"/>
        <w:left w:val="none" w:sz="0" w:space="0" w:color="auto"/>
        <w:bottom w:val="none" w:sz="0" w:space="0" w:color="auto"/>
        <w:right w:val="none" w:sz="0" w:space="0" w:color="auto"/>
      </w:divBdr>
      <w:divsChild>
        <w:div w:id="1758087536">
          <w:marLeft w:val="0"/>
          <w:marRight w:val="0"/>
          <w:marTop w:val="0"/>
          <w:marBottom w:val="0"/>
          <w:divBdr>
            <w:top w:val="none" w:sz="0" w:space="0" w:color="auto"/>
            <w:left w:val="none" w:sz="0" w:space="0" w:color="auto"/>
            <w:bottom w:val="none" w:sz="0" w:space="0" w:color="auto"/>
            <w:right w:val="none" w:sz="0" w:space="0" w:color="auto"/>
          </w:divBdr>
          <w:divsChild>
            <w:div w:id="2099017631">
              <w:marLeft w:val="0"/>
              <w:marRight w:val="0"/>
              <w:marTop w:val="0"/>
              <w:marBottom w:val="0"/>
              <w:divBdr>
                <w:top w:val="none" w:sz="0" w:space="0" w:color="auto"/>
                <w:left w:val="none" w:sz="0" w:space="0" w:color="auto"/>
                <w:bottom w:val="none" w:sz="0" w:space="0" w:color="auto"/>
                <w:right w:val="none" w:sz="0" w:space="0" w:color="auto"/>
              </w:divBdr>
            </w:div>
            <w:div w:id="800655413">
              <w:marLeft w:val="0"/>
              <w:marRight w:val="0"/>
              <w:marTop w:val="0"/>
              <w:marBottom w:val="0"/>
              <w:divBdr>
                <w:top w:val="none" w:sz="0" w:space="0" w:color="auto"/>
                <w:left w:val="none" w:sz="0" w:space="0" w:color="auto"/>
                <w:bottom w:val="none" w:sz="0" w:space="0" w:color="auto"/>
                <w:right w:val="none" w:sz="0" w:space="0" w:color="auto"/>
              </w:divBdr>
            </w:div>
          </w:divsChild>
        </w:div>
        <w:div w:id="1272516107">
          <w:marLeft w:val="0"/>
          <w:marRight w:val="0"/>
          <w:marTop w:val="0"/>
          <w:marBottom w:val="0"/>
          <w:divBdr>
            <w:top w:val="single" w:sz="6" w:space="0" w:color="FFFFFF"/>
            <w:left w:val="none" w:sz="0" w:space="0" w:color="auto"/>
            <w:bottom w:val="none" w:sz="0" w:space="0" w:color="auto"/>
            <w:right w:val="none" w:sz="0" w:space="0" w:color="auto"/>
          </w:divBdr>
          <w:divsChild>
            <w:div w:id="2070684419">
              <w:marLeft w:val="0"/>
              <w:marRight w:val="0"/>
              <w:marTop w:val="0"/>
              <w:marBottom w:val="0"/>
              <w:divBdr>
                <w:top w:val="none" w:sz="0" w:space="0" w:color="auto"/>
                <w:left w:val="none" w:sz="0" w:space="0" w:color="auto"/>
                <w:bottom w:val="none" w:sz="0" w:space="0" w:color="auto"/>
                <w:right w:val="none" w:sz="0" w:space="0" w:color="auto"/>
              </w:divBdr>
            </w:div>
          </w:divsChild>
        </w:div>
        <w:div w:id="747729666">
          <w:marLeft w:val="0"/>
          <w:marRight w:val="0"/>
          <w:marTop w:val="0"/>
          <w:marBottom w:val="0"/>
          <w:divBdr>
            <w:top w:val="none" w:sz="0" w:space="0" w:color="auto"/>
            <w:left w:val="none" w:sz="0" w:space="0" w:color="auto"/>
            <w:bottom w:val="none" w:sz="0" w:space="0" w:color="auto"/>
            <w:right w:val="none" w:sz="0" w:space="0" w:color="auto"/>
          </w:divBdr>
          <w:divsChild>
            <w:div w:id="1571312301">
              <w:marLeft w:val="0"/>
              <w:marRight w:val="0"/>
              <w:marTop w:val="0"/>
              <w:marBottom w:val="0"/>
              <w:divBdr>
                <w:top w:val="none" w:sz="0" w:space="0" w:color="auto"/>
                <w:left w:val="none" w:sz="0" w:space="0" w:color="auto"/>
                <w:bottom w:val="none" w:sz="0" w:space="0" w:color="auto"/>
                <w:right w:val="none" w:sz="0" w:space="0" w:color="auto"/>
              </w:divBdr>
              <w:divsChild>
                <w:div w:id="1222984819">
                  <w:marLeft w:val="0"/>
                  <w:marRight w:val="0"/>
                  <w:marTop w:val="0"/>
                  <w:marBottom w:val="0"/>
                  <w:divBdr>
                    <w:top w:val="none" w:sz="0" w:space="0" w:color="auto"/>
                    <w:left w:val="none" w:sz="0" w:space="0" w:color="auto"/>
                    <w:bottom w:val="none" w:sz="0" w:space="0" w:color="auto"/>
                    <w:right w:val="none" w:sz="0" w:space="0" w:color="auto"/>
                  </w:divBdr>
                  <w:divsChild>
                    <w:div w:id="165217225">
                      <w:marLeft w:val="825"/>
                      <w:marRight w:val="0"/>
                      <w:marTop w:val="0"/>
                      <w:marBottom w:val="0"/>
                      <w:divBdr>
                        <w:top w:val="none" w:sz="0" w:space="0" w:color="auto"/>
                        <w:left w:val="none" w:sz="0" w:space="0" w:color="auto"/>
                        <w:bottom w:val="none" w:sz="0" w:space="0" w:color="auto"/>
                        <w:right w:val="none" w:sz="0" w:space="0" w:color="auto"/>
                      </w:divBdr>
                      <w:divsChild>
                        <w:div w:id="11110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101">
                  <w:marLeft w:val="0"/>
                  <w:marRight w:val="0"/>
                  <w:marTop w:val="0"/>
                  <w:marBottom w:val="0"/>
                  <w:divBdr>
                    <w:top w:val="none" w:sz="0" w:space="0" w:color="auto"/>
                    <w:left w:val="none" w:sz="0" w:space="0" w:color="auto"/>
                    <w:bottom w:val="none" w:sz="0" w:space="0" w:color="auto"/>
                    <w:right w:val="none" w:sz="0" w:space="0" w:color="auto"/>
                  </w:divBdr>
                  <w:divsChild>
                    <w:div w:id="21374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6376">
              <w:marLeft w:val="0"/>
              <w:marRight w:val="0"/>
              <w:marTop w:val="0"/>
              <w:marBottom w:val="0"/>
              <w:divBdr>
                <w:top w:val="none" w:sz="0" w:space="0" w:color="auto"/>
                <w:left w:val="none" w:sz="0" w:space="0" w:color="auto"/>
                <w:bottom w:val="none" w:sz="0" w:space="0" w:color="auto"/>
                <w:right w:val="none" w:sz="0" w:space="0" w:color="auto"/>
              </w:divBdr>
              <w:divsChild>
                <w:div w:id="629094115">
                  <w:marLeft w:val="0"/>
                  <w:marRight w:val="0"/>
                  <w:marTop w:val="0"/>
                  <w:marBottom w:val="0"/>
                  <w:divBdr>
                    <w:top w:val="none" w:sz="0" w:space="0" w:color="auto"/>
                    <w:left w:val="none" w:sz="0" w:space="0" w:color="auto"/>
                    <w:bottom w:val="none" w:sz="0" w:space="0" w:color="auto"/>
                    <w:right w:val="none" w:sz="0" w:space="0" w:color="auto"/>
                  </w:divBdr>
                  <w:divsChild>
                    <w:div w:id="1958104120">
                      <w:marLeft w:val="825"/>
                      <w:marRight w:val="0"/>
                      <w:marTop w:val="0"/>
                      <w:marBottom w:val="0"/>
                      <w:divBdr>
                        <w:top w:val="none" w:sz="0" w:space="0" w:color="auto"/>
                        <w:left w:val="none" w:sz="0" w:space="0" w:color="auto"/>
                        <w:bottom w:val="none" w:sz="0" w:space="0" w:color="auto"/>
                        <w:right w:val="none" w:sz="0" w:space="0" w:color="auto"/>
                      </w:divBdr>
                      <w:divsChild>
                        <w:div w:id="12380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5041">
              <w:marLeft w:val="0"/>
              <w:marRight w:val="0"/>
              <w:marTop w:val="0"/>
              <w:marBottom w:val="0"/>
              <w:divBdr>
                <w:top w:val="none" w:sz="0" w:space="0" w:color="auto"/>
                <w:left w:val="none" w:sz="0" w:space="0" w:color="auto"/>
                <w:bottom w:val="none" w:sz="0" w:space="0" w:color="auto"/>
                <w:right w:val="none" w:sz="0" w:space="0" w:color="auto"/>
              </w:divBdr>
              <w:divsChild>
                <w:div w:id="1127436129">
                  <w:marLeft w:val="0"/>
                  <w:marRight w:val="0"/>
                  <w:marTop w:val="0"/>
                  <w:marBottom w:val="0"/>
                  <w:divBdr>
                    <w:top w:val="none" w:sz="0" w:space="0" w:color="auto"/>
                    <w:left w:val="none" w:sz="0" w:space="0" w:color="auto"/>
                    <w:bottom w:val="none" w:sz="0" w:space="0" w:color="auto"/>
                    <w:right w:val="none" w:sz="0" w:space="0" w:color="auto"/>
                  </w:divBdr>
                  <w:divsChild>
                    <w:div w:id="599874948">
                      <w:marLeft w:val="825"/>
                      <w:marRight w:val="0"/>
                      <w:marTop w:val="0"/>
                      <w:marBottom w:val="0"/>
                      <w:divBdr>
                        <w:top w:val="none" w:sz="0" w:space="0" w:color="auto"/>
                        <w:left w:val="none" w:sz="0" w:space="0" w:color="auto"/>
                        <w:bottom w:val="none" w:sz="0" w:space="0" w:color="auto"/>
                        <w:right w:val="none" w:sz="0" w:space="0" w:color="auto"/>
                      </w:divBdr>
                      <w:divsChild>
                        <w:div w:id="550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1428">
      <w:bodyDiv w:val="1"/>
      <w:marLeft w:val="0"/>
      <w:marRight w:val="0"/>
      <w:marTop w:val="0"/>
      <w:marBottom w:val="0"/>
      <w:divBdr>
        <w:top w:val="none" w:sz="0" w:space="0" w:color="auto"/>
        <w:left w:val="none" w:sz="0" w:space="0" w:color="auto"/>
        <w:bottom w:val="none" w:sz="0" w:space="0" w:color="auto"/>
        <w:right w:val="none" w:sz="0" w:space="0" w:color="auto"/>
      </w:divBdr>
      <w:divsChild>
        <w:div w:id="1599413539">
          <w:marLeft w:val="0"/>
          <w:marRight w:val="0"/>
          <w:marTop w:val="0"/>
          <w:marBottom w:val="0"/>
          <w:divBdr>
            <w:top w:val="none" w:sz="0" w:space="0" w:color="auto"/>
            <w:left w:val="none" w:sz="0" w:space="0" w:color="auto"/>
            <w:bottom w:val="none" w:sz="0" w:space="0" w:color="auto"/>
            <w:right w:val="none" w:sz="0" w:space="0" w:color="auto"/>
          </w:divBdr>
          <w:divsChild>
            <w:div w:id="805507275">
              <w:marLeft w:val="0"/>
              <w:marRight w:val="0"/>
              <w:marTop w:val="0"/>
              <w:marBottom w:val="0"/>
              <w:divBdr>
                <w:top w:val="none" w:sz="0" w:space="0" w:color="auto"/>
                <w:left w:val="none" w:sz="0" w:space="0" w:color="auto"/>
                <w:bottom w:val="none" w:sz="0" w:space="0" w:color="auto"/>
                <w:right w:val="none" w:sz="0" w:space="0" w:color="auto"/>
              </w:divBdr>
            </w:div>
            <w:div w:id="1727338357">
              <w:marLeft w:val="0"/>
              <w:marRight w:val="0"/>
              <w:marTop w:val="0"/>
              <w:marBottom w:val="0"/>
              <w:divBdr>
                <w:top w:val="none" w:sz="0" w:space="0" w:color="auto"/>
                <w:left w:val="none" w:sz="0" w:space="0" w:color="auto"/>
                <w:bottom w:val="none" w:sz="0" w:space="0" w:color="auto"/>
                <w:right w:val="none" w:sz="0" w:space="0" w:color="auto"/>
              </w:divBdr>
            </w:div>
          </w:divsChild>
        </w:div>
        <w:div w:id="2134127644">
          <w:marLeft w:val="0"/>
          <w:marRight w:val="0"/>
          <w:marTop w:val="0"/>
          <w:marBottom w:val="0"/>
          <w:divBdr>
            <w:top w:val="single" w:sz="6" w:space="0" w:color="FFFFFF"/>
            <w:left w:val="none" w:sz="0" w:space="0" w:color="auto"/>
            <w:bottom w:val="none" w:sz="0" w:space="0" w:color="auto"/>
            <w:right w:val="none" w:sz="0" w:space="0" w:color="auto"/>
          </w:divBdr>
          <w:divsChild>
            <w:div w:id="1425111449">
              <w:marLeft w:val="0"/>
              <w:marRight w:val="0"/>
              <w:marTop w:val="0"/>
              <w:marBottom w:val="0"/>
              <w:divBdr>
                <w:top w:val="none" w:sz="0" w:space="0" w:color="auto"/>
                <w:left w:val="none" w:sz="0" w:space="0" w:color="auto"/>
                <w:bottom w:val="none" w:sz="0" w:space="0" w:color="auto"/>
                <w:right w:val="none" w:sz="0" w:space="0" w:color="auto"/>
              </w:divBdr>
            </w:div>
          </w:divsChild>
        </w:div>
        <w:div w:id="1317565377">
          <w:marLeft w:val="0"/>
          <w:marRight w:val="0"/>
          <w:marTop w:val="0"/>
          <w:marBottom w:val="0"/>
          <w:divBdr>
            <w:top w:val="none" w:sz="0" w:space="0" w:color="auto"/>
            <w:left w:val="none" w:sz="0" w:space="0" w:color="auto"/>
            <w:bottom w:val="none" w:sz="0" w:space="0" w:color="auto"/>
            <w:right w:val="none" w:sz="0" w:space="0" w:color="auto"/>
          </w:divBdr>
          <w:divsChild>
            <w:div w:id="1859157386">
              <w:marLeft w:val="0"/>
              <w:marRight w:val="0"/>
              <w:marTop w:val="0"/>
              <w:marBottom w:val="0"/>
              <w:divBdr>
                <w:top w:val="none" w:sz="0" w:space="0" w:color="auto"/>
                <w:left w:val="none" w:sz="0" w:space="0" w:color="auto"/>
                <w:bottom w:val="none" w:sz="0" w:space="0" w:color="auto"/>
                <w:right w:val="none" w:sz="0" w:space="0" w:color="auto"/>
              </w:divBdr>
              <w:divsChild>
                <w:div w:id="492110869">
                  <w:marLeft w:val="0"/>
                  <w:marRight w:val="0"/>
                  <w:marTop w:val="0"/>
                  <w:marBottom w:val="0"/>
                  <w:divBdr>
                    <w:top w:val="none" w:sz="0" w:space="0" w:color="auto"/>
                    <w:left w:val="none" w:sz="0" w:space="0" w:color="auto"/>
                    <w:bottom w:val="none" w:sz="0" w:space="0" w:color="auto"/>
                    <w:right w:val="none" w:sz="0" w:space="0" w:color="auto"/>
                  </w:divBdr>
                  <w:divsChild>
                    <w:div w:id="1797523571">
                      <w:marLeft w:val="825"/>
                      <w:marRight w:val="0"/>
                      <w:marTop w:val="0"/>
                      <w:marBottom w:val="0"/>
                      <w:divBdr>
                        <w:top w:val="none" w:sz="0" w:space="0" w:color="auto"/>
                        <w:left w:val="none" w:sz="0" w:space="0" w:color="auto"/>
                        <w:bottom w:val="none" w:sz="0" w:space="0" w:color="auto"/>
                        <w:right w:val="none" w:sz="0" w:space="0" w:color="auto"/>
                      </w:divBdr>
                      <w:divsChild>
                        <w:div w:id="4693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5065">
                  <w:marLeft w:val="0"/>
                  <w:marRight w:val="0"/>
                  <w:marTop w:val="0"/>
                  <w:marBottom w:val="0"/>
                  <w:divBdr>
                    <w:top w:val="none" w:sz="0" w:space="0" w:color="auto"/>
                    <w:left w:val="none" w:sz="0" w:space="0" w:color="auto"/>
                    <w:bottom w:val="none" w:sz="0" w:space="0" w:color="auto"/>
                    <w:right w:val="none" w:sz="0" w:space="0" w:color="auto"/>
                  </w:divBdr>
                  <w:divsChild>
                    <w:div w:id="8459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6950">
              <w:marLeft w:val="0"/>
              <w:marRight w:val="0"/>
              <w:marTop w:val="0"/>
              <w:marBottom w:val="0"/>
              <w:divBdr>
                <w:top w:val="none" w:sz="0" w:space="0" w:color="auto"/>
                <w:left w:val="none" w:sz="0" w:space="0" w:color="auto"/>
                <w:bottom w:val="none" w:sz="0" w:space="0" w:color="auto"/>
                <w:right w:val="none" w:sz="0" w:space="0" w:color="auto"/>
              </w:divBdr>
              <w:divsChild>
                <w:div w:id="1056659644">
                  <w:marLeft w:val="0"/>
                  <w:marRight w:val="0"/>
                  <w:marTop w:val="0"/>
                  <w:marBottom w:val="0"/>
                  <w:divBdr>
                    <w:top w:val="none" w:sz="0" w:space="0" w:color="auto"/>
                    <w:left w:val="none" w:sz="0" w:space="0" w:color="auto"/>
                    <w:bottom w:val="none" w:sz="0" w:space="0" w:color="auto"/>
                    <w:right w:val="none" w:sz="0" w:space="0" w:color="auto"/>
                  </w:divBdr>
                  <w:divsChild>
                    <w:div w:id="656152993">
                      <w:marLeft w:val="825"/>
                      <w:marRight w:val="0"/>
                      <w:marTop w:val="0"/>
                      <w:marBottom w:val="0"/>
                      <w:divBdr>
                        <w:top w:val="none" w:sz="0" w:space="0" w:color="auto"/>
                        <w:left w:val="none" w:sz="0" w:space="0" w:color="auto"/>
                        <w:bottom w:val="none" w:sz="0" w:space="0" w:color="auto"/>
                        <w:right w:val="none" w:sz="0" w:space="0" w:color="auto"/>
                      </w:divBdr>
                      <w:divsChild>
                        <w:div w:id="14594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9074">
                  <w:marLeft w:val="0"/>
                  <w:marRight w:val="0"/>
                  <w:marTop w:val="0"/>
                  <w:marBottom w:val="0"/>
                  <w:divBdr>
                    <w:top w:val="none" w:sz="0" w:space="0" w:color="auto"/>
                    <w:left w:val="none" w:sz="0" w:space="0" w:color="auto"/>
                    <w:bottom w:val="none" w:sz="0" w:space="0" w:color="auto"/>
                    <w:right w:val="none" w:sz="0" w:space="0" w:color="auto"/>
                  </w:divBdr>
                  <w:divsChild>
                    <w:div w:id="131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7819">
              <w:marLeft w:val="0"/>
              <w:marRight w:val="0"/>
              <w:marTop w:val="0"/>
              <w:marBottom w:val="0"/>
              <w:divBdr>
                <w:top w:val="none" w:sz="0" w:space="0" w:color="auto"/>
                <w:left w:val="none" w:sz="0" w:space="0" w:color="auto"/>
                <w:bottom w:val="none" w:sz="0" w:space="0" w:color="auto"/>
                <w:right w:val="none" w:sz="0" w:space="0" w:color="auto"/>
              </w:divBdr>
              <w:divsChild>
                <w:div w:id="1851023366">
                  <w:marLeft w:val="0"/>
                  <w:marRight w:val="0"/>
                  <w:marTop w:val="0"/>
                  <w:marBottom w:val="0"/>
                  <w:divBdr>
                    <w:top w:val="none" w:sz="0" w:space="0" w:color="auto"/>
                    <w:left w:val="none" w:sz="0" w:space="0" w:color="auto"/>
                    <w:bottom w:val="none" w:sz="0" w:space="0" w:color="auto"/>
                    <w:right w:val="none" w:sz="0" w:space="0" w:color="auto"/>
                  </w:divBdr>
                  <w:divsChild>
                    <w:div w:id="1416825603">
                      <w:marLeft w:val="825"/>
                      <w:marRight w:val="0"/>
                      <w:marTop w:val="0"/>
                      <w:marBottom w:val="0"/>
                      <w:divBdr>
                        <w:top w:val="none" w:sz="0" w:space="0" w:color="auto"/>
                        <w:left w:val="none" w:sz="0" w:space="0" w:color="auto"/>
                        <w:bottom w:val="none" w:sz="0" w:space="0" w:color="auto"/>
                        <w:right w:val="none" w:sz="0" w:space="0" w:color="auto"/>
                      </w:divBdr>
                      <w:divsChild>
                        <w:div w:id="19592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117">
                  <w:marLeft w:val="0"/>
                  <w:marRight w:val="0"/>
                  <w:marTop w:val="0"/>
                  <w:marBottom w:val="0"/>
                  <w:divBdr>
                    <w:top w:val="none" w:sz="0" w:space="0" w:color="auto"/>
                    <w:left w:val="none" w:sz="0" w:space="0" w:color="auto"/>
                    <w:bottom w:val="none" w:sz="0" w:space="0" w:color="auto"/>
                    <w:right w:val="none" w:sz="0" w:space="0" w:color="auto"/>
                  </w:divBdr>
                  <w:divsChild>
                    <w:div w:id="19361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379">
              <w:marLeft w:val="0"/>
              <w:marRight w:val="0"/>
              <w:marTop w:val="0"/>
              <w:marBottom w:val="0"/>
              <w:divBdr>
                <w:top w:val="none" w:sz="0" w:space="0" w:color="auto"/>
                <w:left w:val="none" w:sz="0" w:space="0" w:color="auto"/>
                <w:bottom w:val="none" w:sz="0" w:space="0" w:color="auto"/>
                <w:right w:val="none" w:sz="0" w:space="0" w:color="auto"/>
              </w:divBdr>
              <w:divsChild>
                <w:div w:id="454445991">
                  <w:marLeft w:val="0"/>
                  <w:marRight w:val="0"/>
                  <w:marTop w:val="0"/>
                  <w:marBottom w:val="0"/>
                  <w:divBdr>
                    <w:top w:val="none" w:sz="0" w:space="0" w:color="auto"/>
                    <w:left w:val="none" w:sz="0" w:space="0" w:color="auto"/>
                    <w:bottom w:val="none" w:sz="0" w:space="0" w:color="auto"/>
                    <w:right w:val="none" w:sz="0" w:space="0" w:color="auto"/>
                  </w:divBdr>
                  <w:divsChild>
                    <w:div w:id="1141729258">
                      <w:marLeft w:val="825"/>
                      <w:marRight w:val="0"/>
                      <w:marTop w:val="0"/>
                      <w:marBottom w:val="0"/>
                      <w:divBdr>
                        <w:top w:val="none" w:sz="0" w:space="0" w:color="auto"/>
                        <w:left w:val="none" w:sz="0" w:space="0" w:color="auto"/>
                        <w:bottom w:val="none" w:sz="0" w:space="0" w:color="auto"/>
                        <w:right w:val="none" w:sz="0" w:space="0" w:color="auto"/>
                      </w:divBdr>
                      <w:divsChild>
                        <w:div w:id="13766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Functions/Arrow_functions" TargetMode="External"/><Relationship Id="rId5" Type="http://schemas.openxmlformats.org/officeDocument/2006/relationships/hyperlink" Target="https://developer.mozilla.org/en-US/docs/Glossary/Global_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3</cp:revision>
  <dcterms:created xsi:type="dcterms:W3CDTF">2021-03-24T23:45:00Z</dcterms:created>
  <dcterms:modified xsi:type="dcterms:W3CDTF">2021-03-25T02:51:00Z</dcterms:modified>
</cp:coreProperties>
</file>